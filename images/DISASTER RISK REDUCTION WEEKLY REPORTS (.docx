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571" w:rsidRDefault="00BD52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DISASTER RISK REDUCTION WEEKLY REPORTS.</w:t>
      </w:r>
    </w:p>
    <w:p w:rsidR="00300571" w:rsidRDefault="00BD5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</w:t>
      </w:r>
    </w:p>
    <w:p w:rsidR="00300571" w:rsidRDefault="00BD5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</w:p>
    <w:tbl>
      <w:tblPr>
        <w:tblStyle w:val="TableGrid"/>
        <w:tblW w:w="154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03"/>
        <w:gridCol w:w="1797"/>
        <w:gridCol w:w="1397"/>
        <w:gridCol w:w="1418"/>
        <w:gridCol w:w="1533"/>
        <w:gridCol w:w="1791"/>
        <w:gridCol w:w="1898"/>
        <w:gridCol w:w="2358"/>
        <w:gridCol w:w="2662"/>
      </w:tblGrid>
      <w:tr w:rsidR="00300571" w:rsidTr="00286822">
        <w:trPr>
          <w:trHeight w:val="957"/>
        </w:trPr>
        <w:tc>
          <w:tcPr>
            <w:tcW w:w="603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17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SUBCOUNTY</w:t>
            </w: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1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INCIDENT</w:t>
            </w:r>
          </w:p>
        </w:tc>
        <w:tc>
          <w:tcPr>
            <w:tcW w:w="1533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1791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WARD</w:t>
            </w:r>
          </w:p>
        </w:tc>
        <w:tc>
          <w:tcPr>
            <w:tcW w:w="189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HOUSEHOLDS</w:t>
            </w:r>
          </w:p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AFFECTED</w:t>
            </w:r>
          </w:p>
        </w:tc>
        <w:tc>
          <w:tcPr>
            <w:tcW w:w="235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DRR ACTIVITIES</w:t>
            </w:r>
          </w:p>
        </w:tc>
        <w:tc>
          <w:tcPr>
            <w:tcW w:w="2662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RECOMMENDATION</w:t>
            </w:r>
          </w:p>
        </w:tc>
      </w:tr>
      <w:tr w:rsidR="00300571" w:rsidTr="00286822">
        <w:trPr>
          <w:trHeight w:val="278"/>
        </w:trPr>
        <w:tc>
          <w:tcPr>
            <w:tcW w:w="603" w:type="dxa"/>
            <w:vMerge w:val="restart"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 w:val="restart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KIBRA</w:t>
            </w: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141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|Fire</w:t>
            </w:r>
          </w:p>
        </w:tc>
        <w:tc>
          <w:tcPr>
            <w:tcW w:w="1533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91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Lindi</w:t>
            </w:r>
            <w:proofErr w:type="spellEnd"/>
          </w:p>
        </w:tc>
        <w:tc>
          <w:tcPr>
            <w:tcW w:w="189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235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2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571" w:rsidTr="00286822">
        <w:trPr>
          <w:trHeight w:val="27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141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Gatwereka</w:t>
            </w:r>
            <w:proofErr w:type="spellEnd"/>
          </w:p>
        </w:tc>
        <w:tc>
          <w:tcPr>
            <w:tcW w:w="1791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Sarang’ombe</w:t>
            </w:r>
            <w:proofErr w:type="spellEnd"/>
          </w:p>
        </w:tc>
        <w:tc>
          <w:tcPr>
            <w:tcW w:w="189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358" w:type="dxa"/>
          </w:tcPr>
          <w:p w:rsidR="00300571" w:rsidRDefault="00BD52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Relief distribution to the affect ted 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Nyando</w:t>
            </w:r>
            <w:proofErr w:type="spellEnd"/>
          </w:p>
          <w:p w:rsidR="00300571" w:rsidRDefault="00BD52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Participants mobilization for Sight savers and I-NOVA meetings</w:t>
            </w:r>
          </w:p>
        </w:tc>
        <w:tc>
          <w:tcPr>
            <w:tcW w:w="2662" w:type="dxa"/>
          </w:tcPr>
          <w:p w:rsidR="00300571" w:rsidRDefault="00BD52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Strengthen community sensitization on fire safety measures.</w:t>
            </w:r>
          </w:p>
          <w:p w:rsidR="00300571" w:rsidRDefault="00BD525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 accessibility for emergency response in high risk areas</w:t>
            </w:r>
          </w:p>
        </w:tc>
      </w:tr>
      <w:tr w:rsidR="00300571" w:rsidTr="00286822">
        <w:trPr>
          <w:trHeight w:val="27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1418" w:type="dxa"/>
          </w:tcPr>
          <w:p w:rsidR="00300571" w:rsidRDefault="00C96B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</w:t>
            </w:r>
          </w:p>
        </w:tc>
        <w:tc>
          <w:tcPr>
            <w:tcW w:w="1533" w:type="dxa"/>
          </w:tcPr>
          <w:p w:rsidR="00300571" w:rsidRDefault="00C96B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Makina</w:t>
            </w:r>
            <w:proofErr w:type="spellEnd"/>
          </w:p>
        </w:tc>
        <w:tc>
          <w:tcPr>
            <w:tcW w:w="1791" w:type="dxa"/>
          </w:tcPr>
          <w:p w:rsidR="00300571" w:rsidRDefault="00C96B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Makina</w:t>
            </w:r>
            <w:proofErr w:type="spellEnd"/>
          </w:p>
        </w:tc>
        <w:tc>
          <w:tcPr>
            <w:tcW w:w="1898" w:type="dxa"/>
          </w:tcPr>
          <w:p w:rsidR="00300571" w:rsidRDefault="00C96B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58" w:type="dxa"/>
          </w:tcPr>
          <w:p w:rsidR="00300571" w:rsidRPr="00C96BD9" w:rsidRDefault="00C96BD9" w:rsidP="00C96BD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6BD9">
              <w:rPr>
                <w:rFonts w:ascii="Times New Roman" w:hAnsi="Times New Roman" w:cs="Times New Roman"/>
                <w:sz w:val="24"/>
                <w:szCs w:val="24"/>
              </w:rPr>
              <w:t xml:space="preserve">Community sensitization </w:t>
            </w:r>
          </w:p>
          <w:p w:rsidR="00C96BD9" w:rsidRPr="00C96BD9" w:rsidRDefault="00C96BD9" w:rsidP="00C96BD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6BD9">
              <w:rPr>
                <w:rFonts w:ascii="Times New Roman" w:hAnsi="Times New Roman" w:cs="Times New Roman"/>
                <w:sz w:val="24"/>
                <w:szCs w:val="24"/>
              </w:rPr>
              <w:t>Stakeholder engagement</w:t>
            </w:r>
          </w:p>
        </w:tc>
        <w:tc>
          <w:tcPr>
            <w:tcW w:w="2662" w:type="dxa"/>
          </w:tcPr>
          <w:p w:rsidR="00300571" w:rsidRPr="00C96BD9" w:rsidRDefault="00C96BD9" w:rsidP="00C96BD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6BD9">
              <w:rPr>
                <w:rFonts w:ascii="Times New Roman" w:hAnsi="Times New Roman" w:cs="Times New Roman"/>
                <w:sz w:val="24"/>
                <w:szCs w:val="24"/>
              </w:rPr>
              <w:t>Transport and airtime facilitation required</w:t>
            </w:r>
          </w:p>
        </w:tc>
      </w:tr>
      <w:tr w:rsidR="00300571" w:rsidTr="00286822">
        <w:trPr>
          <w:trHeight w:val="325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</w:p>
        </w:tc>
        <w:tc>
          <w:tcPr>
            <w:tcW w:w="141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2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571" w:rsidTr="00286822">
        <w:trPr>
          <w:trHeight w:val="316"/>
        </w:trPr>
        <w:tc>
          <w:tcPr>
            <w:tcW w:w="2400" w:type="dxa"/>
            <w:gridSpan w:val="2"/>
            <w:vMerge w:val="restart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KASARANI</w:t>
            </w: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24/02/2025-02/03/2025</w:t>
            </w:r>
          </w:p>
        </w:tc>
        <w:tc>
          <w:tcPr>
            <w:tcW w:w="141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</w:t>
            </w:r>
          </w:p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Chieko</w:t>
            </w:r>
          </w:p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Kasarani</w:t>
            </w:r>
          </w:p>
        </w:tc>
        <w:tc>
          <w:tcPr>
            <w:tcW w:w="189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235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2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571" w:rsidTr="00286822">
        <w:trPr>
          <w:trHeight w:val="557"/>
        </w:trPr>
        <w:tc>
          <w:tcPr>
            <w:tcW w:w="2400" w:type="dxa"/>
            <w:gridSpan w:val="2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03/02/2025-08/03/2025</w:t>
            </w:r>
          </w:p>
        </w:tc>
        <w:tc>
          <w:tcPr>
            <w:tcW w:w="141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</w:t>
            </w:r>
          </w:p>
        </w:tc>
        <w:tc>
          <w:tcPr>
            <w:tcW w:w="1533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Bundalangi</w:t>
            </w:r>
            <w:proofErr w:type="spellEnd"/>
          </w:p>
        </w:tc>
        <w:tc>
          <w:tcPr>
            <w:tcW w:w="1791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Njiru</w:t>
            </w:r>
            <w:proofErr w:type="spellEnd"/>
          </w:p>
        </w:tc>
        <w:tc>
          <w:tcPr>
            <w:tcW w:w="1898" w:type="dxa"/>
          </w:tcPr>
          <w:p w:rsidR="00300571" w:rsidRDefault="00AF6D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 Go downs</w:t>
            </w:r>
          </w:p>
        </w:tc>
        <w:tc>
          <w:tcPr>
            <w:tcW w:w="2358" w:type="dxa"/>
          </w:tcPr>
          <w:p w:rsidR="00300571" w:rsidRDefault="00BD5252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Hazard Mapping</w:t>
            </w:r>
          </w:p>
          <w:p w:rsidR="00300571" w:rsidRDefault="00BD5252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Attended to a complaint of contaminated water 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Mwiki</w:t>
            </w:r>
            <w:proofErr w:type="spellEnd"/>
          </w:p>
        </w:tc>
        <w:tc>
          <w:tcPr>
            <w:tcW w:w="2662" w:type="dxa"/>
          </w:tcPr>
          <w:p w:rsidR="00300571" w:rsidRDefault="00BD5252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Facilitation to Hazard/incidence sites be provided</w:t>
            </w:r>
          </w:p>
        </w:tc>
      </w:tr>
      <w:tr w:rsidR="00300571" w:rsidTr="00286822">
        <w:trPr>
          <w:trHeight w:val="557"/>
        </w:trPr>
        <w:tc>
          <w:tcPr>
            <w:tcW w:w="2400" w:type="dxa"/>
            <w:gridSpan w:val="2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141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300571" w:rsidRDefault="00BD525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Hazard mapping</w:t>
            </w:r>
          </w:p>
          <w:p w:rsidR="00300571" w:rsidRDefault="00BD525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Monitoring the drainages within the sub county</w:t>
            </w:r>
          </w:p>
        </w:tc>
        <w:tc>
          <w:tcPr>
            <w:tcW w:w="2662" w:type="dxa"/>
          </w:tcPr>
          <w:p w:rsidR="00300571" w:rsidRDefault="00BD5252">
            <w:pPr>
              <w:pStyle w:val="ListParagraph"/>
              <w:numPr>
                <w:ilvl w:val="0"/>
                <w:numId w:val="6"/>
              </w:numPr>
              <w:spacing w:before="100" w:beforeAutospacing="1" w:after="0" w:line="273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The drainages should be cleaned regularly to avoid blocking.</w:t>
            </w:r>
          </w:p>
          <w:p w:rsidR="00300571" w:rsidRDefault="00BD5252">
            <w:pPr>
              <w:pStyle w:val="ListParagraph"/>
              <w:numPr>
                <w:ilvl w:val="0"/>
                <w:numId w:val="6"/>
              </w:numPr>
              <w:spacing w:before="100" w:beforeAutospacing="1" w:after="0" w:line="273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Kamulu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shopping centre needs a drainage expansion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. </w:t>
            </w:r>
          </w:p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571" w:rsidTr="00286822">
        <w:trPr>
          <w:trHeight w:val="557"/>
        </w:trPr>
        <w:tc>
          <w:tcPr>
            <w:tcW w:w="2400" w:type="dxa"/>
            <w:gridSpan w:val="2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</w:p>
        </w:tc>
        <w:tc>
          <w:tcPr>
            <w:tcW w:w="1418" w:type="dxa"/>
          </w:tcPr>
          <w:p w:rsidR="00300571" w:rsidRDefault="00F069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</w:t>
            </w:r>
          </w:p>
        </w:tc>
        <w:tc>
          <w:tcPr>
            <w:tcW w:w="1533" w:type="dxa"/>
          </w:tcPr>
          <w:p w:rsidR="00300571" w:rsidRDefault="00F069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Police line</w:t>
            </w:r>
          </w:p>
        </w:tc>
        <w:tc>
          <w:tcPr>
            <w:tcW w:w="1791" w:type="dxa"/>
          </w:tcPr>
          <w:p w:rsidR="00300571" w:rsidRDefault="00F069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Mwiki</w:t>
            </w:r>
            <w:proofErr w:type="spellEnd"/>
          </w:p>
        </w:tc>
        <w:tc>
          <w:tcPr>
            <w:tcW w:w="1898" w:type="dxa"/>
          </w:tcPr>
          <w:p w:rsidR="00300571" w:rsidRDefault="00F069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358" w:type="dxa"/>
          </w:tcPr>
          <w:p w:rsidR="00300571" w:rsidRDefault="00F069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Hazard mapping</w:t>
            </w:r>
          </w:p>
          <w:p w:rsidR="00F069AA" w:rsidRDefault="00F069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Flooding assessment</w:t>
            </w:r>
          </w:p>
        </w:tc>
        <w:tc>
          <w:tcPr>
            <w:tcW w:w="2662" w:type="dxa"/>
          </w:tcPr>
          <w:p w:rsidR="00F069AA" w:rsidRPr="00F069AA" w:rsidRDefault="00F069AA" w:rsidP="00F069AA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69AA">
              <w:rPr>
                <w:rFonts w:ascii="Times New Roman" w:hAnsi="Times New Roman" w:cs="Times New Roman"/>
                <w:sz w:val="24"/>
                <w:szCs w:val="24"/>
              </w:rPr>
              <w:t>Facilitation to reach the Hazard areas can be of great help.</w:t>
            </w:r>
          </w:p>
          <w:p w:rsidR="00F069AA" w:rsidRPr="00F069AA" w:rsidRDefault="00F069AA" w:rsidP="00F069AA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69AA">
              <w:rPr>
                <w:rFonts w:ascii="Times New Roman" w:hAnsi="Times New Roman" w:cs="Times New Roman"/>
                <w:sz w:val="24"/>
                <w:szCs w:val="24"/>
              </w:rPr>
              <w:t>More PPEs required</w:t>
            </w:r>
            <w:r w:rsidRPr="00F069A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571" w:rsidTr="00286822">
        <w:trPr>
          <w:trHeight w:val="855"/>
        </w:trPr>
        <w:tc>
          <w:tcPr>
            <w:tcW w:w="603" w:type="dxa"/>
            <w:vMerge w:val="restart"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 w:val="restart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MAKADARA</w:t>
            </w: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141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</w:t>
            </w:r>
          </w:p>
        </w:tc>
        <w:tc>
          <w:tcPr>
            <w:tcW w:w="1533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Jericho </w:t>
            </w:r>
          </w:p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Buruburu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Harambee</w:t>
            </w:r>
            <w:proofErr w:type="spellEnd"/>
          </w:p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Harambee</w:t>
            </w:r>
            <w:proofErr w:type="spellEnd"/>
          </w:p>
        </w:tc>
        <w:tc>
          <w:tcPr>
            <w:tcW w:w="189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2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571" w:rsidTr="00286822">
        <w:trPr>
          <w:trHeight w:val="855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141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2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571" w:rsidTr="00286822">
        <w:trPr>
          <w:trHeight w:val="855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1418" w:type="dxa"/>
          </w:tcPr>
          <w:p w:rsidR="00300571" w:rsidRDefault="00FF5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Flooding</w:t>
            </w:r>
          </w:p>
        </w:tc>
        <w:tc>
          <w:tcPr>
            <w:tcW w:w="1533" w:type="dxa"/>
          </w:tcPr>
          <w:p w:rsidR="00300571" w:rsidRDefault="00FF5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Uhuru Market</w:t>
            </w:r>
          </w:p>
        </w:tc>
        <w:tc>
          <w:tcPr>
            <w:tcW w:w="1791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Hamza/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Maringo</w:t>
            </w:r>
            <w:proofErr w:type="spellEnd"/>
          </w:p>
        </w:tc>
        <w:tc>
          <w:tcPr>
            <w:tcW w:w="189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300571" w:rsidRDefault="00BD525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Hazard mapping</w:t>
            </w:r>
          </w:p>
          <w:p w:rsidR="00300571" w:rsidRDefault="00BD525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 assessment</w:t>
            </w:r>
          </w:p>
        </w:tc>
        <w:tc>
          <w:tcPr>
            <w:tcW w:w="2662" w:type="dxa"/>
          </w:tcPr>
          <w:p w:rsidR="00300571" w:rsidRDefault="00BD525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Flushing unit is required at Uhuru market to flash storm water.</w:t>
            </w:r>
          </w:p>
        </w:tc>
      </w:tr>
      <w:tr w:rsidR="00300571" w:rsidTr="00286822">
        <w:trPr>
          <w:trHeight w:val="855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</w:p>
        </w:tc>
        <w:tc>
          <w:tcPr>
            <w:tcW w:w="1418" w:type="dxa"/>
          </w:tcPr>
          <w:p w:rsidR="00300571" w:rsidRDefault="00FF5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</w:t>
            </w:r>
          </w:p>
        </w:tc>
        <w:tc>
          <w:tcPr>
            <w:tcW w:w="1533" w:type="dxa"/>
          </w:tcPr>
          <w:p w:rsidR="00300571" w:rsidRDefault="00FF5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Jericho Market</w:t>
            </w:r>
          </w:p>
        </w:tc>
        <w:tc>
          <w:tcPr>
            <w:tcW w:w="1791" w:type="dxa"/>
          </w:tcPr>
          <w:p w:rsidR="00300571" w:rsidRDefault="00FF5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Harambee</w:t>
            </w:r>
            <w:proofErr w:type="spellEnd"/>
          </w:p>
        </w:tc>
        <w:tc>
          <w:tcPr>
            <w:tcW w:w="1898" w:type="dxa"/>
          </w:tcPr>
          <w:p w:rsidR="00300571" w:rsidRDefault="00FF5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300571" w:rsidRPr="00FF0934" w:rsidRDefault="00FF544D" w:rsidP="00FF0934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0934">
              <w:rPr>
                <w:rFonts w:ascii="Times New Roman" w:hAnsi="Times New Roman" w:cs="Times New Roman"/>
                <w:sz w:val="24"/>
                <w:szCs w:val="24"/>
              </w:rPr>
              <w:t>Hazard mapping</w:t>
            </w:r>
          </w:p>
          <w:p w:rsidR="00FF544D" w:rsidRDefault="00FF5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2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571" w:rsidTr="00286822">
        <w:trPr>
          <w:trHeight w:val="1132"/>
        </w:trPr>
        <w:tc>
          <w:tcPr>
            <w:tcW w:w="603" w:type="dxa"/>
            <w:vMerge w:val="restart"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 w:val="restart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EMBAKASI EAST</w:t>
            </w: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141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</w:t>
            </w:r>
          </w:p>
        </w:tc>
        <w:tc>
          <w:tcPr>
            <w:tcW w:w="1533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Kibagari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Tassia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91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Savanna</w:t>
            </w:r>
          </w:p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Embakasi</w:t>
            </w:r>
            <w:proofErr w:type="spellEnd"/>
          </w:p>
        </w:tc>
        <w:tc>
          <w:tcPr>
            <w:tcW w:w="189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235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2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571" w:rsidTr="00286822">
        <w:trPr>
          <w:trHeight w:val="825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1418" w:type="dxa"/>
          </w:tcPr>
          <w:p w:rsidR="00300571" w:rsidRDefault="008911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</w:tcPr>
          <w:p w:rsidR="00300571" w:rsidRDefault="008911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:rsidR="00300571" w:rsidRDefault="008911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8" w:type="dxa"/>
          </w:tcPr>
          <w:p w:rsidR="00300571" w:rsidRDefault="008911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300571" w:rsidRDefault="008911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2" w:type="dxa"/>
          </w:tcPr>
          <w:p w:rsidR="00300571" w:rsidRDefault="008911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00571" w:rsidTr="00286822">
        <w:trPr>
          <w:trHeight w:val="696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1418" w:type="dxa"/>
          </w:tcPr>
          <w:p w:rsidR="00300571" w:rsidRDefault="008911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</w:tcPr>
          <w:p w:rsidR="00300571" w:rsidRDefault="008911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:rsidR="00300571" w:rsidRDefault="008911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8" w:type="dxa"/>
          </w:tcPr>
          <w:p w:rsidR="00300571" w:rsidRDefault="008911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300571" w:rsidRPr="0089111F" w:rsidRDefault="0089111F" w:rsidP="0089111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111F">
              <w:rPr>
                <w:rFonts w:ascii="Times New Roman" w:hAnsi="Times New Roman" w:cs="Times New Roman"/>
                <w:sz w:val="24"/>
                <w:szCs w:val="24"/>
              </w:rPr>
              <w:t>Hazard mapping</w:t>
            </w:r>
          </w:p>
        </w:tc>
        <w:tc>
          <w:tcPr>
            <w:tcW w:w="2662" w:type="dxa"/>
          </w:tcPr>
          <w:p w:rsidR="00300571" w:rsidRDefault="008911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00571" w:rsidTr="00286822">
        <w:trPr>
          <w:trHeight w:val="834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</w:p>
        </w:tc>
        <w:tc>
          <w:tcPr>
            <w:tcW w:w="141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2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571" w:rsidTr="00286822">
        <w:trPr>
          <w:trHeight w:val="1818"/>
        </w:trPr>
        <w:tc>
          <w:tcPr>
            <w:tcW w:w="603" w:type="dxa"/>
            <w:vMerge w:val="restart"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 w:val="restart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KAMUKUNJI</w:t>
            </w: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141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</w:t>
            </w:r>
          </w:p>
        </w:tc>
        <w:tc>
          <w:tcPr>
            <w:tcW w:w="1533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Kiambiu</w:t>
            </w:r>
            <w:proofErr w:type="spellEnd"/>
          </w:p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Eastleigh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South </w:t>
            </w:r>
          </w:p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Eastleigh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south                                  </w:t>
            </w:r>
          </w:p>
        </w:tc>
        <w:tc>
          <w:tcPr>
            <w:tcW w:w="189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235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2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571" w:rsidTr="00286822">
        <w:trPr>
          <w:trHeight w:val="181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141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</w:t>
            </w:r>
          </w:p>
        </w:tc>
        <w:tc>
          <w:tcPr>
            <w:tcW w:w="1533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Majengo</w:t>
            </w:r>
            <w:proofErr w:type="spellEnd"/>
          </w:p>
        </w:tc>
        <w:tc>
          <w:tcPr>
            <w:tcW w:w="1791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Pumwani</w:t>
            </w:r>
          </w:p>
        </w:tc>
        <w:tc>
          <w:tcPr>
            <w:tcW w:w="189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2358" w:type="dxa"/>
          </w:tcPr>
          <w:p w:rsidR="00300571" w:rsidRDefault="00BD5252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Risk assessment 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Gikomba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market</w:t>
            </w:r>
          </w:p>
          <w:p w:rsidR="00300571" w:rsidRDefault="00BD5252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Courtesy visit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Kamukuji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DCC office</w:t>
            </w:r>
          </w:p>
        </w:tc>
        <w:tc>
          <w:tcPr>
            <w:tcW w:w="2662" w:type="dxa"/>
          </w:tcPr>
          <w:p w:rsidR="00300571" w:rsidRDefault="00BD5252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Need for improved accessibility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Gikomba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market</w:t>
            </w:r>
          </w:p>
          <w:p w:rsidR="00300571" w:rsidRDefault="00BD5252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Need for fire preparedness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Gikomba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market.</w:t>
            </w:r>
          </w:p>
        </w:tc>
      </w:tr>
      <w:tr w:rsidR="00300571" w:rsidTr="00286822">
        <w:trPr>
          <w:trHeight w:val="864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141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300571" w:rsidRDefault="00BD525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Hazard Mapping</w:t>
            </w:r>
          </w:p>
          <w:p w:rsidR="00300571" w:rsidRDefault="00BD525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Attended public participation on County </w:t>
            </w:r>
            <w:r w:rsidR="00204809">
              <w:rPr>
                <w:rFonts w:ascii="Times New Roman" w:hAnsi="Times New Roman" w:cs="Times New Roman"/>
                <w:sz w:val="24"/>
                <w:szCs w:val="24"/>
              </w:rPr>
              <w:t>Fiscal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Plan</w:t>
            </w:r>
          </w:p>
          <w:p w:rsidR="00300571" w:rsidRDefault="00BD525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Community engagement</w:t>
            </w:r>
          </w:p>
          <w:p w:rsidR="00300571" w:rsidRDefault="00BD525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Meeting with I-NOVA </w:t>
            </w:r>
          </w:p>
        </w:tc>
        <w:tc>
          <w:tcPr>
            <w:tcW w:w="2662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571" w:rsidTr="00286822">
        <w:trPr>
          <w:trHeight w:val="84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</w:p>
        </w:tc>
        <w:tc>
          <w:tcPr>
            <w:tcW w:w="1418" w:type="dxa"/>
          </w:tcPr>
          <w:p w:rsidR="00300571" w:rsidRDefault="00641D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</w:tcPr>
          <w:p w:rsidR="00300571" w:rsidRDefault="00641D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:rsidR="00300571" w:rsidRDefault="00641D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8" w:type="dxa"/>
          </w:tcPr>
          <w:p w:rsidR="00300571" w:rsidRDefault="00641D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300571" w:rsidRPr="00641D40" w:rsidRDefault="00641D40" w:rsidP="00641D40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641D40">
              <w:rPr>
                <w:rFonts w:ascii="Times New Roman" w:hAnsi="Times New Roman" w:cs="Times New Roman"/>
                <w:sz w:val="24"/>
                <w:szCs w:val="24"/>
              </w:rPr>
              <w:t xml:space="preserve">Hazard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mapping</w:t>
            </w:r>
          </w:p>
          <w:p w:rsidR="00641D40" w:rsidRPr="00641D40" w:rsidRDefault="00641D40" w:rsidP="00641D40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1D40">
              <w:rPr>
                <w:rFonts w:ascii="Times New Roman" w:hAnsi="Times New Roman" w:cs="Times New Roman"/>
                <w:sz w:val="24"/>
                <w:szCs w:val="24"/>
              </w:rPr>
              <w:t xml:space="preserve">Courtesy call to  </w:t>
            </w:r>
            <w:proofErr w:type="spellStart"/>
            <w:r w:rsidRPr="00641D40">
              <w:rPr>
                <w:rFonts w:ascii="Times New Roman" w:hAnsi="Times New Roman" w:cs="Times New Roman"/>
                <w:sz w:val="24"/>
                <w:szCs w:val="24"/>
              </w:rPr>
              <w:t>Kiambiu</w:t>
            </w:r>
            <w:proofErr w:type="spellEnd"/>
            <w:r w:rsidRPr="00641D40">
              <w:rPr>
                <w:rFonts w:ascii="Times New Roman" w:hAnsi="Times New Roman" w:cs="Times New Roman"/>
                <w:sz w:val="24"/>
                <w:szCs w:val="24"/>
              </w:rPr>
              <w:t xml:space="preserve"> area chief</w:t>
            </w:r>
          </w:p>
        </w:tc>
        <w:tc>
          <w:tcPr>
            <w:tcW w:w="2662" w:type="dxa"/>
          </w:tcPr>
          <w:p w:rsidR="00300571" w:rsidRPr="00641D40" w:rsidRDefault="00641D40" w:rsidP="00641D40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1D40">
              <w:rPr>
                <w:rFonts w:ascii="Times New Roman" w:hAnsi="Times New Roman" w:cs="Times New Roman"/>
                <w:sz w:val="24"/>
                <w:szCs w:val="24"/>
              </w:rPr>
              <w:t>More community engagements to create awareness on various hazards.</w:t>
            </w:r>
          </w:p>
        </w:tc>
      </w:tr>
      <w:tr w:rsidR="00CC0405" w:rsidTr="00286822">
        <w:trPr>
          <w:trHeight w:val="557"/>
        </w:trPr>
        <w:tc>
          <w:tcPr>
            <w:tcW w:w="603" w:type="dxa"/>
          </w:tcPr>
          <w:p w:rsidR="00CC0405" w:rsidRDefault="00CC04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 w:val="restart"/>
          </w:tcPr>
          <w:p w:rsidR="00CC0405" w:rsidRDefault="00CC04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MATHARE</w:t>
            </w:r>
          </w:p>
        </w:tc>
        <w:tc>
          <w:tcPr>
            <w:tcW w:w="1397" w:type="dxa"/>
          </w:tcPr>
          <w:p w:rsidR="00CC0405" w:rsidRDefault="00CC04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1418" w:type="dxa"/>
          </w:tcPr>
          <w:p w:rsidR="00CC0405" w:rsidRDefault="00CC04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</w:t>
            </w:r>
          </w:p>
        </w:tc>
        <w:tc>
          <w:tcPr>
            <w:tcW w:w="1533" w:type="dxa"/>
          </w:tcPr>
          <w:p w:rsidR="00CC0405" w:rsidRDefault="00CC04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Starehe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village</w:t>
            </w:r>
          </w:p>
        </w:tc>
        <w:tc>
          <w:tcPr>
            <w:tcW w:w="1791" w:type="dxa"/>
          </w:tcPr>
          <w:p w:rsidR="00CC0405" w:rsidRDefault="00CC04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Mabatini</w:t>
            </w:r>
            <w:proofErr w:type="spellEnd"/>
          </w:p>
          <w:p w:rsidR="00CC0405" w:rsidRDefault="00CC04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CC0405" w:rsidRDefault="00CC04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358" w:type="dxa"/>
          </w:tcPr>
          <w:p w:rsidR="00CC0405" w:rsidRDefault="00CC04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2" w:type="dxa"/>
          </w:tcPr>
          <w:p w:rsidR="00CC0405" w:rsidRDefault="00CC04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405" w:rsidTr="00286822">
        <w:trPr>
          <w:trHeight w:val="557"/>
        </w:trPr>
        <w:tc>
          <w:tcPr>
            <w:tcW w:w="603" w:type="dxa"/>
          </w:tcPr>
          <w:p w:rsidR="00CC0405" w:rsidRDefault="00CC04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CC0405" w:rsidRDefault="00CC04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CC0405" w:rsidRDefault="00CC04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1418" w:type="dxa"/>
          </w:tcPr>
          <w:p w:rsidR="00CC0405" w:rsidRDefault="00CC04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</w:tcPr>
          <w:p w:rsidR="00CC0405" w:rsidRDefault="00CC04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:rsidR="00CC0405" w:rsidRDefault="00CC04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8" w:type="dxa"/>
          </w:tcPr>
          <w:p w:rsidR="00CC0405" w:rsidRDefault="00CC04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CC0405" w:rsidRDefault="00CC04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2" w:type="dxa"/>
          </w:tcPr>
          <w:p w:rsidR="00CC0405" w:rsidRDefault="00CC04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C0405" w:rsidTr="00286822">
        <w:trPr>
          <w:trHeight w:val="557"/>
        </w:trPr>
        <w:tc>
          <w:tcPr>
            <w:tcW w:w="603" w:type="dxa"/>
          </w:tcPr>
          <w:p w:rsidR="00CC0405" w:rsidRDefault="00CC04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CC0405" w:rsidRDefault="00CC04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CC0405" w:rsidRDefault="00CC04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1418" w:type="dxa"/>
          </w:tcPr>
          <w:p w:rsidR="00CC0405" w:rsidRDefault="00CC04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CC0405" w:rsidRDefault="00CC04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:rsidR="00CC0405" w:rsidRDefault="00CC04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CC0405" w:rsidRDefault="00CC04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CC0405" w:rsidRDefault="00CC04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2" w:type="dxa"/>
          </w:tcPr>
          <w:p w:rsidR="00CC0405" w:rsidRDefault="00CC04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0405" w:rsidTr="00286822">
        <w:trPr>
          <w:trHeight w:val="557"/>
        </w:trPr>
        <w:tc>
          <w:tcPr>
            <w:tcW w:w="603" w:type="dxa"/>
          </w:tcPr>
          <w:p w:rsidR="00CC0405" w:rsidRDefault="00CC04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CC0405" w:rsidRDefault="00CC04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CC0405" w:rsidRDefault="00CC04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</w:p>
        </w:tc>
        <w:tc>
          <w:tcPr>
            <w:tcW w:w="1418" w:type="dxa"/>
          </w:tcPr>
          <w:p w:rsidR="00CC0405" w:rsidRDefault="00112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Sewerage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backflo</w:t>
            </w:r>
            <w:r w:rsidR="00641D40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proofErr w:type="spellEnd"/>
          </w:p>
        </w:tc>
        <w:tc>
          <w:tcPr>
            <w:tcW w:w="1533" w:type="dxa"/>
          </w:tcPr>
          <w:p w:rsidR="00CC0405" w:rsidRDefault="00112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Kimbichoi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road</w:t>
            </w:r>
          </w:p>
        </w:tc>
        <w:tc>
          <w:tcPr>
            <w:tcW w:w="1791" w:type="dxa"/>
          </w:tcPr>
          <w:p w:rsidR="00CC0405" w:rsidRDefault="00CC04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CC0405" w:rsidRDefault="00CC04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CC0405" w:rsidRPr="004B2762" w:rsidRDefault="00112439" w:rsidP="004B2762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762">
              <w:rPr>
                <w:rFonts w:ascii="Times New Roman" w:hAnsi="Times New Roman" w:cs="Times New Roman"/>
                <w:sz w:val="24"/>
                <w:szCs w:val="24"/>
              </w:rPr>
              <w:t>Hazard mapping</w:t>
            </w:r>
          </w:p>
          <w:p w:rsidR="004B2762" w:rsidRPr="004B2762" w:rsidRDefault="004B2762" w:rsidP="004B2762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762">
              <w:rPr>
                <w:rFonts w:ascii="Times New Roman" w:hAnsi="Times New Roman" w:cs="Times New Roman"/>
                <w:sz w:val="24"/>
                <w:szCs w:val="24"/>
              </w:rPr>
              <w:t>Sensitization on disability mainstreaming.</w:t>
            </w:r>
          </w:p>
          <w:p w:rsidR="00112439" w:rsidRDefault="00112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2" w:type="dxa"/>
          </w:tcPr>
          <w:p w:rsidR="00CC0405" w:rsidRDefault="00CC04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571" w:rsidTr="00286822">
        <w:trPr>
          <w:trHeight w:val="258"/>
        </w:trPr>
        <w:tc>
          <w:tcPr>
            <w:tcW w:w="603" w:type="dxa"/>
            <w:vMerge w:val="restart"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 w:val="restart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LANGATA</w:t>
            </w: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141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2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00571" w:rsidTr="00286822">
        <w:trPr>
          <w:trHeight w:val="25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141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</w:t>
            </w:r>
          </w:p>
        </w:tc>
        <w:tc>
          <w:tcPr>
            <w:tcW w:w="1533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Near Carnivore</w:t>
            </w:r>
          </w:p>
        </w:tc>
        <w:tc>
          <w:tcPr>
            <w:tcW w:w="1791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2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571" w:rsidTr="00286822">
        <w:trPr>
          <w:trHeight w:val="25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141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Flooding</w:t>
            </w:r>
          </w:p>
        </w:tc>
        <w:tc>
          <w:tcPr>
            <w:tcW w:w="1533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South C</w:t>
            </w:r>
          </w:p>
        </w:tc>
        <w:tc>
          <w:tcPr>
            <w:tcW w:w="1791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300571" w:rsidRDefault="00BD525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Hazard mapping</w:t>
            </w:r>
          </w:p>
          <w:p w:rsidR="00300571" w:rsidRDefault="00BD525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Community engagement on fire safety</w:t>
            </w:r>
          </w:p>
        </w:tc>
        <w:tc>
          <w:tcPr>
            <w:tcW w:w="2662" w:type="dxa"/>
          </w:tcPr>
          <w:p w:rsidR="00300571" w:rsidRDefault="00BD525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Frequent community engagement on fire safety.</w:t>
            </w:r>
          </w:p>
        </w:tc>
      </w:tr>
      <w:tr w:rsidR="00300571" w:rsidTr="00286822">
        <w:trPr>
          <w:trHeight w:val="25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</w:p>
        </w:tc>
        <w:tc>
          <w:tcPr>
            <w:tcW w:w="141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2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571" w:rsidTr="00286822">
        <w:trPr>
          <w:trHeight w:val="258"/>
        </w:trPr>
        <w:tc>
          <w:tcPr>
            <w:tcW w:w="603" w:type="dxa"/>
            <w:vMerge w:val="restart"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 w:val="restart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ROYSAMBU</w:t>
            </w: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141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2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571" w:rsidTr="00286822">
        <w:trPr>
          <w:trHeight w:val="25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141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Floods</w:t>
            </w:r>
          </w:p>
        </w:tc>
        <w:tc>
          <w:tcPr>
            <w:tcW w:w="1533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Maximum miracle center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Kivuli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avenue</w:t>
            </w:r>
          </w:p>
        </w:tc>
        <w:tc>
          <w:tcPr>
            <w:tcW w:w="1791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Roysambu</w:t>
            </w:r>
            <w:proofErr w:type="spellEnd"/>
          </w:p>
        </w:tc>
        <w:tc>
          <w:tcPr>
            <w:tcW w:w="189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300571" w:rsidRDefault="00BD5252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Flood risk assessment</w:t>
            </w:r>
          </w:p>
          <w:p w:rsidR="00300571" w:rsidRDefault="00BD5252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 safety awareness</w:t>
            </w:r>
          </w:p>
        </w:tc>
        <w:tc>
          <w:tcPr>
            <w:tcW w:w="2662" w:type="dxa"/>
          </w:tcPr>
          <w:p w:rsidR="00300571" w:rsidRDefault="00BD5252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Drain excavation needed</w:t>
            </w:r>
          </w:p>
        </w:tc>
      </w:tr>
      <w:tr w:rsidR="00300571" w:rsidTr="00286822">
        <w:trPr>
          <w:trHeight w:val="25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1418" w:type="dxa"/>
          </w:tcPr>
          <w:p w:rsidR="00300571" w:rsidRDefault="002868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</w:t>
            </w:r>
          </w:p>
          <w:p w:rsidR="00286822" w:rsidRDefault="002868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DB2" w:rsidRDefault="00AF6D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6822" w:rsidRDefault="002868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Floods</w:t>
            </w:r>
          </w:p>
          <w:p w:rsidR="00AF6DB2" w:rsidRDefault="00AF6D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300571" w:rsidRDefault="002868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Reysaray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gardens</w:t>
            </w:r>
          </w:p>
          <w:p w:rsidR="00AF6DB2" w:rsidRDefault="00AF6DB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6822" w:rsidRDefault="002868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Njathaini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Primary</w:t>
            </w:r>
          </w:p>
          <w:p w:rsidR="00286822" w:rsidRDefault="002868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Roysambu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Primary</w:t>
            </w:r>
          </w:p>
        </w:tc>
        <w:tc>
          <w:tcPr>
            <w:tcW w:w="1791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300571" w:rsidRPr="00286822" w:rsidRDefault="00286822" w:rsidP="00286822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6822">
              <w:rPr>
                <w:rFonts w:ascii="Times New Roman" w:hAnsi="Times New Roman" w:cs="Times New Roman"/>
                <w:sz w:val="24"/>
                <w:szCs w:val="24"/>
              </w:rPr>
              <w:t>Hazard mapping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Githurai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62" w:type="dxa"/>
          </w:tcPr>
          <w:p w:rsidR="00286822" w:rsidRPr="00286822" w:rsidRDefault="00286822" w:rsidP="00286822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6822">
              <w:rPr>
                <w:rFonts w:ascii="Times New Roman" w:hAnsi="Times New Roman" w:cs="Times New Roman"/>
                <w:sz w:val="24"/>
                <w:szCs w:val="24"/>
              </w:rPr>
              <w:t>Drainage sys</w:t>
            </w:r>
            <w:r w:rsidR="00AF6DB2">
              <w:rPr>
                <w:rFonts w:ascii="Times New Roman" w:hAnsi="Times New Roman" w:cs="Times New Roman"/>
                <w:sz w:val="24"/>
                <w:szCs w:val="24"/>
              </w:rPr>
              <w:t>tem maintenance – Regular mainte</w:t>
            </w:r>
            <w:r w:rsidRPr="002868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AF6DB2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286822">
              <w:rPr>
                <w:rFonts w:ascii="Times New Roman" w:hAnsi="Times New Roman" w:cs="Times New Roman"/>
                <w:sz w:val="24"/>
                <w:szCs w:val="24"/>
              </w:rPr>
              <w:t>ce by Green army</w:t>
            </w:r>
          </w:p>
          <w:p w:rsidR="00300571" w:rsidRPr="00286822" w:rsidRDefault="00286822" w:rsidP="00286822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6822">
              <w:rPr>
                <w:rFonts w:ascii="Times New Roman" w:hAnsi="Times New Roman" w:cs="Times New Roman"/>
                <w:sz w:val="24"/>
                <w:szCs w:val="24"/>
              </w:rPr>
              <w:t>Culverts needed for drain expansion and illegal structures demolition</w:t>
            </w:r>
          </w:p>
        </w:tc>
      </w:tr>
      <w:tr w:rsidR="00300571" w:rsidTr="00286822">
        <w:trPr>
          <w:trHeight w:val="25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2868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</w:p>
        </w:tc>
        <w:tc>
          <w:tcPr>
            <w:tcW w:w="1418" w:type="dxa"/>
          </w:tcPr>
          <w:p w:rsidR="00300571" w:rsidRDefault="00DB31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</w:tcPr>
          <w:p w:rsidR="00300571" w:rsidRDefault="00DB31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:rsidR="00300571" w:rsidRDefault="00DB31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8" w:type="dxa"/>
          </w:tcPr>
          <w:p w:rsidR="00300571" w:rsidRDefault="00DB31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300571" w:rsidRPr="00DB3110" w:rsidRDefault="00DB3110" w:rsidP="00DB3110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110">
              <w:rPr>
                <w:rFonts w:ascii="Times New Roman" w:hAnsi="Times New Roman" w:cs="Times New Roman"/>
                <w:sz w:val="24"/>
                <w:szCs w:val="24"/>
              </w:rPr>
              <w:t>Hazard mapping</w:t>
            </w:r>
          </w:p>
          <w:p w:rsidR="00DB3110" w:rsidRPr="00DB3110" w:rsidRDefault="00DB3110" w:rsidP="00DB3110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110">
              <w:rPr>
                <w:rFonts w:ascii="Times New Roman" w:hAnsi="Times New Roman" w:cs="Times New Roman"/>
                <w:sz w:val="24"/>
                <w:szCs w:val="24"/>
              </w:rPr>
              <w:t>Public participation</w:t>
            </w:r>
          </w:p>
          <w:p w:rsidR="00DB3110" w:rsidRPr="00DB3110" w:rsidRDefault="00DB3110" w:rsidP="00DB3110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3110">
              <w:rPr>
                <w:rFonts w:ascii="Times New Roman" w:hAnsi="Times New Roman" w:cs="Times New Roman"/>
                <w:sz w:val="24"/>
                <w:szCs w:val="24"/>
              </w:rPr>
              <w:t>Community engagement</w:t>
            </w:r>
          </w:p>
        </w:tc>
        <w:tc>
          <w:tcPr>
            <w:tcW w:w="2662" w:type="dxa"/>
          </w:tcPr>
          <w:p w:rsidR="00300571" w:rsidRDefault="007355F1" w:rsidP="007355F1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55F1">
              <w:rPr>
                <w:rFonts w:ascii="Times New Roman" w:hAnsi="Times New Roman" w:cs="Times New Roman"/>
                <w:sz w:val="24"/>
                <w:szCs w:val="24"/>
              </w:rPr>
              <w:t>Culverts needed for drain expansion and illegal structures demolition</w:t>
            </w:r>
          </w:p>
          <w:p w:rsidR="007355F1" w:rsidRPr="007355F1" w:rsidRDefault="007355F1" w:rsidP="007355F1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Drainage system maintenance.</w:t>
            </w:r>
          </w:p>
        </w:tc>
      </w:tr>
      <w:tr w:rsidR="00300571" w:rsidTr="00286822">
        <w:trPr>
          <w:trHeight w:val="258"/>
        </w:trPr>
        <w:tc>
          <w:tcPr>
            <w:tcW w:w="603" w:type="dxa"/>
            <w:vMerge w:val="restart"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 w:val="restart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WESTLANDS</w:t>
            </w: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141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2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00571" w:rsidTr="00286822">
        <w:trPr>
          <w:trHeight w:val="25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141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300571" w:rsidRDefault="00BD5252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Flood assessment in Parklands,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Karura</w:t>
            </w:r>
            <w:proofErr w:type="spellEnd"/>
          </w:p>
        </w:tc>
        <w:tc>
          <w:tcPr>
            <w:tcW w:w="2662" w:type="dxa"/>
          </w:tcPr>
          <w:p w:rsidR="00300571" w:rsidRDefault="00BD5252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Unclogging of drainages required.</w:t>
            </w:r>
          </w:p>
        </w:tc>
      </w:tr>
      <w:tr w:rsidR="00300571" w:rsidTr="00286822">
        <w:trPr>
          <w:trHeight w:val="25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141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300571" w:rsidRDefault="00BD5252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Hazard mapping</w:t>
            </w:r>
          </w:p>
          <w:p w:rsidR="00300571" w:rsidRDefault="00BD5252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Risk </w:t>
            </w:r>
            <w:r w:rsidR="00AF6DB2">
              <w:rPr>
                <w:rFonts w:ascii="Times New Roman" w:hAnsi="Times New Roman" w:cs="Times New Roman"/>
                <w:sz w:val="24"/>
                <w:szCs w:val="24"/>
              </w:rPr>
              <w:t>assessment</w:t>
            </w:r>
          </w:p>
        </w:tc>
        <w:tc>
          <w:tcPr>
            <w:tcW w:w="2662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571" w:rsidTr="00286822">
        <w:trPr>
          <w:trHeight w:val="25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</w:p>
        </w:tc>
        <w:tc>
          <w:tcPr>
            <w:tcW w:w="1418" w:type="dxa"/>
          </w:tcPr>
          <w:p w:rsidR="00300571" w:rsidRDefault="00043E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</w:tcPr>
          <w:p w:rsidR="00300571" w:rsidRDefault="00043E8D" w:rsidP="00043E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:rsidR="00300571" w:rsidRDefault="00043E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8" w:type="dxa"/>
          </w:tcPr>
          <w:p w:rsidR="00300571" w:rsidRDefault="00043E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300571" w:rsidRPr="00FF544D" w:rsidRDefault="00043E8D" w:rsidP="00FF544D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44D">
              <w:rPr>
                <w:rFonts w:ascii="Times New Roman" w:hAnsi="Times New Roman" w:cs="Times New Roman"/>
                <w:sz w:val="24"/>
                <w:szCs w:val="24"/>
              </w:rPr>
              <w:t>Hazard mapping</w:t>
            </w:r>
          </w:p>
          <w:p w:rsidR="00FF544D" w:rsidRPr="00FF544D" w:rsidRDefault="00FF544D" w:rsidP="00FF544D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544D">
              <w:rPr>
                <w:rFonts w:ascii="Times New Roman" w:hAnsi="Times New Roman" w:cs="Times New Roman"/>
                <w:sz w:val="24"/>
                <w:szCs w:val="24"/>
              </w:rPr>
              <w:t>Flooding assessment</w:t>
            </w:r>
          </w:p>
        </w:tc>
        <w:tc>
          <w:tcPr>
            <w:tcW w:w="2662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571" w:rsidTr="00286822">
        <w:trPr>
          <w:trHeight w:val="258"/>
        </w:trPr>
        <w:tc>
          <w:tcPr>
            <w:tcW w:w="603" w:type="dxa"/>
            <w:vMerge w:val="restart"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 w:val="restart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DAGORETTI NORTH</w:t>
            </w: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141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2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571" w:rsidTr="00286822">
        <w:trPr>
          <w:trHeight w:val="25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141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300571" w:rsidRDefault="00BD5252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Flooding risk assessment</w:t>
            </w:r>
          </w:p>
          <w:p w:rsidR="00300571" w:rsidRDefault="00BD5252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Relief collection and distribution at Congo,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Gatina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ward</w:t>
            </w:r>
          </w:p>
          <w:p w:rsidR="00300571" w:rsidRDefault="00BD5252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 safety sensitization</w:t>
            </w:r>
          </w:p>
        </w:tc>
        <w:tc>
          <w:tcPr>
            <w:tcW w:w="2662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571" w:rsidTr="00286822">
        <w:trPr>
          <w:trHeight w:val="25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141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300571" w:rsidRPr="0089111F" w:rsidRDefault="0089111F" w:rsidP="0089111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111F">
              <w:rPr>
                <w:rFonts w:ascii="Times New Roman" w:hAnsi="Times New Roman" w:cs="Times New Roman"/>
                <w:sz w:val="24"/>
                <w:szCs w:val="24"/>
              </w:rPr>
              <w:t xml:space="preserve">Hazard mapping at </w:t>
            </w:r>
            <w:proofErr w:type="spellStart"/>
            <w:r w:rsidRPr="0089111F">
              <w:rPr>
                <w:rFonts w:ascii="Times New Roman" w:hAnsi="Times New Roman" w:cs="Times New Roman"/>
                <w:sz w:val="24"/>
                <w:szCs w:val="24"/>
              </w:rPr>
              <w:t>Kilimani</w:t>
            </w:r>
            <w:proofErr w:type="spellEnd"/>
            <w:r w:rsidRPr="0089111F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89111F">
              <w:rPr>
                <w:rFonts w:ascii="Times New Roman" w:hAnsi="Times New Roman" w:cs="Times New Roman"/>
                <w:sz w:val="24"/>
                <w:szCs w:val="24"/>
              </w:rPr>
              <w:t>Kileleshwa</w:t>
            </w:r>
            <w:proofErr w:type="spellEnd"/>
          </w:p>
          <w:p w:rsidR="0089111F" w:rsidRPr="0089111F" w:rsidRDefault="0089111F" w:rsidP="0089111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111F">
              <w:rPr>
                <w:rFonts w:ascii="Times New Roman" w:hAnsi="Times New Roman" w:cs="Times New Roman"/>
                <w:sz w:val="24"/>
                <w:szCs w:val="24"/>
              </w:rPr>
              <w:t>Flood risk assessment</w:t>
            </w:r>
          </w:p>
          <w:p w:rsidR="0089111F" w:rsidRDefault="008911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2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571" w:rsidTr="00286822">
        <w:trPr>
          <w:trHeight w:val="25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</w:p>
        </w:tc>
        <w:tc>
          <w:tcPr>
            <w:tcW w:w="1418" w:type="dxa"/>
          </w:tcPr>
          <w:p w:rsidR="00300571" w:rsidRDefault="00F64C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Flooding</w:t>
            </w:r>
          </w:p>
        </w:tc>
        <w:tc>
          <w:tcPr>
            <w:tcW w:w="1533" w:type="dxa"/>
          </w:tcPr>
          <w:p w:rsidR="00300571" w:rsidRDefault="00F64C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Kawangware</w:t>
            </w:r>
            <w:proofErr w:type="spellEnd"/>
          </w:p>
        </w:tc>
        <w:tc>
          <w:tcPr>
            <w:tcW w:w="1791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465F12" w:rsidRDefault="00F64C5F" w:rsidP="00F64C5F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4C5F">
              <w:rPr>
                <w:rFonts w:ascii="Times New Roman" w:hAnsi="Times New Roman" w:cs="Times New Roman"/>
                <w:sz w:val="24"/>
                <w:szCs w:val="24"/>
              </w:rPr>
              <w:t>Hazard mapping</w:t>
            </w:r>
          </w:p>
          <w:p w:rsidR="00F64C5F" w:rsidRPr="00F64C5F" w:rsidRDefault="00F64C5F" w:rsidP="00F64C5F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Flooding assessment</w:t>
            </w:r>
          </w:p>
        </w:tc>
        <w:tc>
          <w:tcPr>
            <w:tcW w:w="2662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571" w:rsidTr="00286822">
        <w:trPr>
          <w:trHeight w:val="258"/>
        </w:trPr>
        <w:tc>
          <w:tcPr>
            <w:tcW w:w="603" w:type="dxa"/>
            <w:vMerge w:val="restart"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 w:val="restart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DAGORETTI SOUTH</w:t>
            </w: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141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2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00571" w:rsidTr="00286822">
        <w:trPr>
          <w:trHeight w:val="25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141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</w:t>
            </w:r>
          </w:p>
        </w:tc>
        <w:tc>
          <w:tcPr>
            <w:tcW w:w="1533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Ndwaru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road</w:t>
            </w:r>
          </w:p>
        </w:tc>
        <w:tc>
          <w:tcPr>
            <w:tcW w:w="1791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Waithaka</w:t>
            </w:r>
            <w:proofErr w:type="spellEnd"/>
          </w:p>
        </w:tc>
        <w:tc>
          <w:tcPr>
            <w:tcW w:w="189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300571" w:rsidRDefault="00BD525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Psychological first Aid (PFA)</w:t>
            </w:r>
          </w:p>
          <w:p w:rsidR="00300571" w:rsidRDefault="00BD525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Disaster Relief Distribution</w:t>
            </w:r>
          </w:p>
          <w:p w:rsidR="00300571" w:rsidRDefault="00BD525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 linking</w:t>
            </w:r>
          </w:p>
        </w:tc>
        <w:tc>
          <w:tcPr>
            <w:tcW w:w="2662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571" w:rsidTr="00286822">
        <w:trPr>
          <w:trHeight w:val="25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1418" w:type="dxa"/>
          </w:tcPr>
          <w:p w:rsidR="00300571" w:rsidRDefault="009246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</w:t>
            </w:r>
          </w:p>
        </w:tc>
        <w:tc>
          <w:tcPr>
            <w:tcW w:w="1533" w:type="dxa"/>
          </w:tcPr>
          <w:p w:rsidR="00300571" w:rsidRDefault="009246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Njiku</w:t>
            </w:r>
            <w:proofErr w:type="spellEnd"/>
          </w:p>
          <w:p w:rsidR="009246C0" w:rsidRDefault="009246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Carwash</w:t>
            </w:r>
          </w:p>
        </w:tc>
        <w:tc>
          <w:tcPr>
            <w:tcW w:w="1791" w:type="dxa"/>
          </w:tcPr>
          <w:p w:rsidR="00300571" w:rsidRDefault="009246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Mutuini</w:t>
            </w:r>
            <w:proofErr w:type="spellEnd"/>
          </w:p>
          <w:p w:rsidR="009246C0" w:rsidRDefault="009246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Riruta</w:t>
            </w:r>
            <w:proofErr w:type="spellEnd"/>
          </w:p>
        </w:tc>
        <w:tc>
          <w:tcPr>
            <w:tcW w:w="1898" w:type="dxa"/>
          </w:tcPr>
          <w:p w:rsidR="00300571" w:rsidRDefault="009246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9246C0" w:rsidRDefault="009246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58" w:type="dxa"/>
          </w:tcPr>
          <w:p w:rsidR="00300571" w:rsidRPr="00F64C5F" w:rsidRDefault="009246C0" w:rsidP="00F64C5F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4C5F">
              <w:rPr>
                <w:rFonts w:ascii="Times New Roman" w:hAnsi="Times New Roman" w:cs="Times New Roman"/>
                <w:sz w:val="24"/>
                <w:szCs w:val="24"/>
              </w:rPr>
              <w:t>Psychosocial first Aid(PFA)</w:t>
            </w:r>
          </w:p>
        </w:tc>
        <w:tc>
          <w:tcPr>
            <w:tcW w:w="2662" w:type="dxa"/>
          </w:tcPr>
          <w:p w:rsidR="00300571" w:rsidRPr="009246C0" w:rsidRDefault="009246C0" w:rsidP="009246C0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46C0">
              <w:rPr>
                <w:rFonts w:ascii="Times New Roman" w:hAnsi="Times New Roman" w:cs="Times New Roman"/>
                <w:sz w:val="24"/>
                <w:szCs w:val="24"/>
              </w:rPr>
              <w:t xml:space="preserve">Urgent need for fire safety awareness at </w:t>
            </w:r>
            <w:proofErr w:type="spellStart"/>
            <w:r w:rsidRPr="009246C0">
              <w:rPr>
                <w:rFonts w:ascii="Times New Roman" w:hAnsi="Times New Roman" w:cs="Times New Roman"/>
                <w:sz w:val="24"/>
                <w:szCs w:val="24"/>
              </w:rPr>
              <w:t>Njiku</w:t>
            </w:r>
            <w:proofErr w:type="spellEnd"/>
            <w:r w:rsidRPr="009246C0">
              <w:rPr>
                <w:rFonts w:ascii="Times New Roman" w:hAnsi="Times New Roman" w:cs="Times New Roman"/>
                <w:sz w:val="24"/>
                <w:szCs w:val="24"/>
              </w:rPr>
              <w:t xml:space="preserve"> area</w:t>
            </w:r>
          </w:p>
        </w:tc>
      </w:tr>
      <w:tr w:rsidR="00300571" w:rsidTr="00286822">
        <w:trPr>
          <w:trHeight w:val="25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</w:p>
        </w:tc>
        <w:tc>
          <w:tcPr>
            <w:tcW w:w="1418" w:type="dxa"/>
          </w:tcPr>
          <w:p w:rsidR="00300571" w:rsidRDefault="00465F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</w:t>
            </w:r>
          </w:p>
        </w:tc>
        <w:tc>
          <w:tcPr>
            <w:tcW w:w="1533" w:type="dxa"/>
          </w:tcPr>
          <w:p w:rsidR="00300571" w:rsidRDefault="00465F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Lepic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area</w:t>
            </w:r>
          </w:p>
        </w:tc>
        <w:tc>
          <w:tcPr>
            <w:tcW w:w="1791" w:type="dxa"/>
          </w:tcPr>
          <w:p w:rsidR="00300571" w:rsidRDefault="00465F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Waithaka</w:t>
            </w:r>
            <w:proofErr w:type="spellEnd"/>
          </w:p>
        </w:tc>
        <w:tc>
          <w:tcPr>
            <w:tcW w:w="1898" w:type="dxa"/>
          </w:tcPr>
          <w:p w:rsidR="00300571" w:rsidRDefault="00465F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Churches</w:t>
            </w:r>
          </w:p>
        </w:tc>
        <w:tc>
          <w:tcPr>
            <w:tcW w:w="2358" w:type="dxa"/>
          </w:tcPr>
          <w:p w:rsidR="00465F12" w:rsidRPr="00465F12" w:rsidRDefault="00465F12" w:rsidP="00465F12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5F12">
              <w:rPr>
                <w:rFonts w:ascii="Times New Roman" w:hAnsi="Times New Roman" w:cs="Times New Roman"/>
                <w:sz w:val="24"/>
                <w:szCs w:val="24"/>
              </w:rPr>
              <w:t>Hazard mapping</w:t>
            </w:r>
          </w:p>
          <w:p w:rsidR="00465F12" w:rsidRPr="00465F12" w:rsidRDefault="00465F12" w:rsidP="00465F12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5F12">
              <w:rPr>
                <w:rFonts w:ascii="Times New Roman" w:hAnsi="Times New Roman" w:cs="Times New Roman"/>
                <w:sz w:val="24"/>
                <w:szCs w:val="24"/>
              </w:rPr>
              <w:t>Risk identification</w:t>
            </w:r>
          </w:p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2" w:type="dxa"/>
          </w:tcPr>
          <w:p w:rsidR="00300571" w:rsidRPr="00465F12" w:rsidRDefault="00465F12" w:rsidP="00465F12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5F12">
              <w:rPr>
                <w:rFonts w:ascii="Times New Roman" w:hAnsi="Times New Roman" w:cs="Times New Roman"/>
                <w:sz w:val="24"/>
                <w:szCs w:val="24"/>
              </w:rPr>
              <w:t>DMOs to be facilitated for the hazard mapping exercise.</w:t>
            </w:r>
          </w:p>
        </w:tc>
      </w:tr>
      <w:tr w:rsidR="00300571" w:rsidTr="00286822">
        <w:trPr>
          <w:trHeight w:val="258"/>
        </w:trPr>
        <w:tc>
          <w:tcPr>
            <w:tcW w:w="603" w:type="dxa"/>
            <w:vMerge w:val="restart"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 w:val="restart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EMBAKASI NORTH</w:t>
            </w: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141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2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00571" w:rsidTr="00286822">
        <w:trPr>
          <w:trHeight w:val="25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141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Fire </w:t>
            </w:r>
          </w:p>
        </w:tc>
        <w:tc>
          <w:tcPr>
            <w:tcW w:w="1533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Awendo</w:t>
            </w:r>
            <w:proofErr w:type="spellEnd"/>
          </w:p>
        </w:tc>
        <w:tc>
          <w:tcPr>
            <w:tcW w:w="1791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Dandora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IV</w:t>
            </w:r>
          </w:p>
        </w:tc>
        <w:tc>
          <w:tcPr>
            <w:tcW w:w="189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35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Hazard mapping</w:t>
            </w:r>
          </w:p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2" w:type="dxa"/>
          </w:tcPr>
          <w:p w:rsidR="00300571" w:rsidRDefault="00BD525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Raise public awareness on fire safety</w:t>
            </w:r>
          </w:p>
        </w:tc>
      </w:tr>
      <w:tr w:rsidR="00300571" w:rsidTr="00286822">
        <w:trPr>
          <w:trHeight w:val="25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1418" w:type="dxa"/>
          </w:tcPr>
          <w:p w:rsidR="00300571" w:rsidRDefault="001848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</w:tcPr>
          <w:p w:rsidR="00300571" w:rsidRDefault="001848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:rsidR="00300571" w:rsidRDefault="001848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8" w:type="dxa"/>
          </w:tcPr>
          <w:p w:rsidR="00300571" w:rsidRDefault="001848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300571" w:rsidRDefault="001848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Hazard mapping</w:t>
            </w:r>
          </w:p>
        </w:tc>
        <w:tc>
          <w:tcPr>
            <w:tcW w:w="2662" w:type="dxa"/>
          </w:tcPr>
          <w:p w:rsidR="00300571" w:rsidRPr="00184872" w:rsidRDefault="00184872" w:rsidP="0018487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4872">
              <w:rPr>
                <w:rFonts w:ascii="Times New Roman" w:hAnsi="Times New Roman" w:cs="Times New Roman"/>
                <w:sz w:val="24"/>
                <w:szCs w:val="24"/>
              </w:rPr>
              <w:t>Raise public awareness on disaster preparedness and safety</w:t>
            </w:r>
          </w:p>
        </w:tc>
      </w:tr>
      <w:tr w:rsidR="00300571" w:rsidTr="00286822">
        <w:trPr>
          <w:trHeight w:val="25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</w:p>
        </w:tc>
        <w:tc>
          <w:tcPr>
            <w:tcW w:w="1418" w:type="dxa"/>
          </w:tcPr>
          <w:p w:rsidR="00300571" w:rsidRDefault="00B603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</w:tcPr>
          <w:p w:rsidR="00300571" w:rsidRDefault="00B603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:rsidR="00300571" w:rsidRDefault="00B603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8" w:type="dxa"/>
          </w:tcPr>
          <w:p w:rsidR="00300571" w:rsidRDefault="00B603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300571" w:rsidRDefault="00B603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Hazard mapping</w:t>
            </w:r>
          </w:p>
        </w:tc>
        <w:tc>
          <w:tcPr>
            <w:tcW w:w="2662" w:type="dxa"/>
          </w:tcPr>
          <w:p w:rsidR="00B60327" w:rsidRPr="00B60327" w:rsidRDefault="00B60327" w:rsidP="00B6032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327">
              <w:rPr>
                <w:rFonts w:ascii="Times New Roman" w:hAnsi="Times New Roman" w:cs="Times New Roman"/>
                <w:sz w:val="24"/>
                <w:szCs w:val="24"/>
              </w:rPr>
              <w:t>Prioritize Flood Mitigation –Due to ongoing rainfall</w:t>
            </w:r>
          </w:p>
          <w:p w:rsidR="00300571" w:rsidRPr="00B60327" w:rsidRDefault="00B60327" w:rsidP="00B60327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327">
              <w:rPr>
                <w:rFonts w:ascii="Times New Roman" w:hAnsi="Times New Roman" w:cs="Times New Roman"/>
                <w:sz w:val="24"/>
                <w:szCs w:val="24"/>
              </w:rPr>
              <w:t>Enhance Fire Safety Awareness</w:t>
            </w:r>
          </w:p>
        </w:tc>
      </w:tr>
      <w:tr w:rsidR="00300571" w:rsidTr="00286822">
        <w:trPr>
          <w:trHeight w:val="258"/>
        </w:trPr>
        <w:tc>
          <w:tcPr>
            <w:tcW w:w="603" w:type="dxa"/>
            <w:vMerge w:val="restart"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 w:val="restart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EMBAKASI SOUTH</w:t>
            </w: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141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2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00571" w:rsidTr="00286822">
        <w:trPr>
          <w:trHeight w:val="25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141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2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00571" w:rsidTr="00286822">
        <w:trPr>
          <w:trHeight w:val="25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1418" w:type="dxa"/>
          </w:tcPr>
          <w:p w:rsidR="00300571" w:rsidRDefault="00DA2D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</w:t>
            </w:r>
          </w:p>
        </w:tc>
        <w:tc>
          <w:tcPr>
            <w:tcW w:w="1533" w:type="dxa"/>
          </w:tcPr>
          <w:p w:rsidR="00300571" w:rsidRDefault="00DA2D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Mukuru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Ruben</w:t>
            </w:r>
          </w:p>
        </w:tc>
        <w:tc>
          <w:tcPr>
            <w:tcW w:w="1791" w:type="dxa"/>
          </w:tcPr>
          <w:p w:rsidR="00300571" w:rsidRDefault="00DA2D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Mukuru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Ruben</w:t>
            </w:r>
          </w:p>
        </w:tc>
        <w:tc>
          <w:tcPr>
            <w:tcW w:w="189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300571" w:rsidRPr="00B60327" w:rsidRDefault="00B60327" w:rsidP="00B6032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327">
              <w:rPr>
                <w:rFonts w:ascii="Times New Roman" w:hAnsi="Times New Roman" w:cs="Times New Roman"/>
                <w:sz w:val="24"/>
                <w:szCs w:val="24"/>
              </w:rPr>
              <w:t>Hazard mapping</w:t>
            </w:r>
          </w:p>
        </w:tc>
        <w:tc>
          <w:tcPr>
            <w:tcW w:w="2662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571" w:rsidTr="00286822">
        <w:trPr>
          <w:trHeight w:val="25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</w:p>
        </w:tc>
        <w:tc>
          <w:tcPr>
            <w:tcW w:w="1418" w:type="dxa"/>
          </w:tcPr>
          <w:p w:rsidR="00300571" w:rsidRDefault="00A40C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</w:tcPr>
          <w:p w:rsidR="00300571" w:rsidRDefault="00A40C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:rsidR="00300571" w:rsidRDefault="00A40C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8" w:type="dxa"/>
          </w:tcPr>
          <w:p w:rsidR="00300571" w:rsidRDefault="00A40C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300571" w:rsidRPr="00A40CF4" w:rsidRDefault="00A40CF4" w:rsidP="00A40CF4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0CF4">
              <w:rPr>
                <w:rFonts w:ascii="Times New Roman" w:hAnsi="Times New Roman" w:cs="Times New Roman"/>
                <w:sz w:val="24"/>
                <w:szCs w:val="24"/>
              </w:rPr>
              <w:t>Hazard mapping</w:t>
            </w:r>
          </w:p>
        </w:tc>
        <w:tc>
          <w:tcPr>
            <w:tcW w:w="2662" w:type="dxa"/>
          </w:tcPr>
          <w:p w:rsidR="00300571" w:rsidRPr="00CD2F30" w:rsidRDefault="00CD2F30" w:rsidP="00CD2F30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2F30">
              <w:rPr>
                <w:rFonts w:ascii="Times New Roman" w:hAnsi="Times New Roman" w:cs="Times New Roman"/>
                <w:sz w:val="24"/>
                <w:szCs w:val="24"/>
              </w:rPr>
              <w:t>Complete hazard mapping.</w:t>
            </w:r>
          </w:p>
        </w:tc>
      </w:tr>
      <w:tr w:rsidR="00300571" w:rsidTr="00286822">
        <w:trPr>
          <w:trHeight w:val="258"/>
        </w:trPr>
        <w:tc>
          <w:tcPr>
            <w:tcW w:w="603" w:type="dxa"/>
            <w:vMerge w:val="restart"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 w:val="restart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EMBAKASI CENTRAL</w:t>
            </w: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141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2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571" w:rsidTr="00286822">
        <w:trPr>
          <w:trHeight w:val="25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141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</w:t>
            </w:r>
          </w:p>
        </w:tc>
        <w:tc>
          <w:tcPr>
            <w:tcW w:w="1533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Tushauriane</w:t>
            </w:r>
            <w:proofErr w:type="spellEnd"/>
          </w:p>
        </w:tc>
        <w:tc>
          <w:tcPr>
            <w:tcW w:w="1791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Kayole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North</w:t>
            </w:r>
          </w:p>
        </w:tc>
        <w:tc>
          <w:tcPr>
            <w:tcW w:w="189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358" w:type="dxa"/>
          </w:tcPr>
          <w:p w:rsidR="00300571" w:rsidRDefault="00BD525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 assessment</w:t>
            </w:r>
          </w:p>
        </w:tc>
        <w:tc>
          <w:tcPr>
            <w:tcW w:w="2662" w:type="dxa"/>
          </w:tcPr>
          <w:p w:rsidR="00300571" w:rsidRDefault="00BD525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Strengthen stakeholder engagement</w:t>
            </w:r>
          </w:p>
        </w:tc>
      </w:tr>
      <w:tr w:rsidR="00300571" w:rsidTr="00286822">
        <w:trPr>
          <w:trHeight w:val="25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1418" w:type="dxa"/>
          </w:tcPr>
          <w:p w:rsidR="00300571" w:rsidRDefault="00F261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</w:t>
            </w:r>
          </w:p>
        </w:tc>
        <w:tc>
          <w:tcPr>
            <w:tcW w:w="1533" w:type="dxa"/>
          </w:tcPr>
          <w:p w:rsidR="00300571" w:rsidRDefault="00F261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Sabasaba</w:t>
            </w:r>
            <w:proofErr w:type="spellEnd"/>
          </w:p>
        </w:tc>
        <w:tc>
          <w:tcPr>
            <w:tcW w:w="1791" w:type="dxa"/>
          </w:tcPr>
          <w:p w:rsidR="00300571" w:rsidRDefault="00F261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Kayole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central</w:t>
            </w:r>
          </w:p>
        </w:tc>
        <w:tc>
          <w:tcPr>
            <w:tcW w:w="1898" w:type="dxa"/>
          </w:tcPr>
          <w:p w:rsidR="00300571" w:rsidRDefault="00F261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358" w:type="dxa"/>
          </w:tcPr>
          <w:p w:rsidR="00300571" w:rsidRPr="000F1D72" w:rsidRDefault="00F26181" w:rsidP="000F1D7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1D72">
              <w:rPr>
                <w:rFonts w:ascii="Times New Roman" w:hAnsi="Times New Roman" w:cs="Times New Roman"/>
                <w:sz w:val="24"/>
                <w:szCs w:val="24"/>
              </w:rPr>
              <w:t>Hazard mapping</w:t>
            </w:r>
          </w:p>
        </w:tc>
        <w:tc>
          <w:tcPr>
            <w:tcW w:w="2662" w:type="dxa"/>
          </w:tcPr>
          <w:p w:rsidR="00300571" w:rsidRPr="000F1D72" w:rsidRDefault="00F26181" w:rsidP="000F1D7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1D72">
              <w:rPr>
                <w:rFonts w:ascii="Times New Roman" w:hAnsi="Times New Roman" w:cs="Times New Roman"/>
                <w:sz w:val="24"/>
                <w:szCs w:val="24"/>
              </w:rPr>
              <w:t>Strengthen stakeholder coordination</w:t>
            </w:r>
          </w:p>
          <w:p w:rsidR="00F26181" w:rsidRPr="000F1D72" w:rsidRDefault="00F26181" w:rsidP="000F1D7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1D72">
              <w:rPr>
                <w:rFonts w:ascii="Times New Roman" w:hAnsi="Times New Roman" w:cs="Times New Roman"/>
                <w:sz w:val="24"/>
                <w:szCs w:val="24"/>
              </w:rPr>
              <w:t>Enhance fire safety awareness</w:t>
            </w:r>
          </w:p>
        </w:tc>
      </w:tr>
      <w:tr w:rsidR="00300571" w:rsidTr="00286822">
        <w:trPr>
          <w:trHeight w:val="25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</w:p>
        </w:tc>
        <w:tc>
          <w:tcPr>
            <w:tcW w:w="141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2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571" w:rsidTr="00286822">
        <w:trPr>
          <w:trHeight w:val="258"/>
        </w:trPr>
        <w:tc>
          <w:tcPr>
            <w:tcW w:w="603" w:type="dxa"/>
            <w:vMerge w:val="restart"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 w:val="restart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RUARAKA</w:t>
            </w: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141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2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00571" w:rsidTr="00286822">
        <w:trPr>
          <w:trHeight w:val="25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141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2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00571" w:rsidTr="00286822">
        <w:trPr>
          <w:trHeight w:val="25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1418" w:type="dxa"/>
          </w:tcPr>
          <w:p w:rsidR="00300571" w:rsidRDefault="000015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</w:t>
            </w:r>
          </w:p>
        </w:tc>
        <w:tc>
          <w:tcPr>
            <w:tcW w:w="1533" w:type="dxa"/>
          </w:tcPr>
          <w:p w:rsidR="00300571" w:rsidRDefault="000015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Kware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village </w:t>
            </w:r>
          </w:p>
        </w:tc>
        <w:tc>
          <w:tcPr>
            <w:tcW w:w="1791" w:type="dxa"/>
          </w:tcPr>
          <w:p w:rsidR="00300571" w:rsidRDefault="000015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Utalii</w:t>
            </w:r>
            <w:proofErr w:type="spellEnd"/>
          </w:p>
        </w:tc>
        <w:tc>
          <w:tcPr>
            <w:tcW w:w="1898" w:type="dxa"/>
          </w:tcPr>
          <w:p w:rsidR="00300571" w:rsidRDefault="000015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2358" w:type="dxa"/>
          </w:tcPr>
          <w:p w:rsidR="00300571" w:rsidRPr="00001535" w:rsidRDefault="00001535" w:rsidP="0000153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1535">
              <w:rPr>
                <w:rFonts w:ascii="Times New Roman" w:hAnsi="Times New Roman" w:cs="Times New Roman"/>
                <w:sz w:val="24"/>
                <w:szCs w:val="24"/>
              </w:rPr>
              <w:t>Hazard mapping</w:t>
            </w:r>
          </w:p>
          <w:p w:rsidR="00001535" w:rsidRPr="00001535" w:rsidRDefault="00001535" w:rsidP="0000153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1535">
              <w:rPr>
                <w:rFonts w:ascii="Times New Roman" w:hAnsi="Times New Roman" w:cs="Times New Roman"/>
                <w:sz w:val="24"/>
                <w:szCs w:val="24"/>
              </w:rPr>
              <w:t xml:space="preserve">Safety sensitization at </w:t>
            </w:r>
            <w:proofErr w:type="spellStart"/>
            <w:r w:rsidRPr="00001535">
              <w:rPr>
                <w:rFonts w:ascii="Times New Roman" w:hAnsi="Times New Roman" w:cs="Times New Roman"/>
                <w:sz w:val="24"/>
                <w:szCs w:val="24"/>
              </w:rPr>
              <w:t>Babandogo</w:t>
            </w:r>
            <w:proofErr w:type="spellEnd"/>
            <w:r w:rsidRPr="00001535">
              <w:rPr>
                <w:rFonts w:ascii="Times New Roman" w:hAnsi="Times New Roman" w:cs="Times New Roman"/>
                <w:sz w:val="24"/>
                <w:szCs w:val="24"/>
              </w:rPr>
              <w:t xml:space="preserve"> area at a chiefs </w:t>
            </w:r>
            <w:proofErr w:type="spellStart"/>
            <w:r w:rsidRPr="00001535">
              <w:rPr>
                <w:rFonts w:ascii="Times New Roman" w:hAnsi="Times New Roman" w:cs="Times New Roman"/>
                <w:sz w:val="24"/>
                <w:szCs w:val="24"/>
              </w:rPr>
              <w:t>baraza</w:t>
            </w:r>
            <w:proofErr w:type="spellEnd"/>
          </w:p>
          <w:p w:rsidR="00001535" w:rsidRPr="00001535" w:rsidRDefault="00001535" w:rsidP="0000153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1535">
              <w:rPr>
                <w:rFonts w:ascii="Times New Roman" w:hAnsi="Times New Roman" w:cs="Times New Roman"/>
                <w:sz w:val="24"/>
                <w:szCs w:val="24"/>
              </w:rPr>
              <w:t>Engaged various school heads on fire sensitization.</w:t>
            </w:r>
          </w:p>
        </w:tc>
        <w:tc>
          <w:tcPr>
            <w:tcW w:w="2662" w:type="dxa"/>
          </w:tcPr>
          <w:p w:rsidR="00300571" w:rsidRPr="00001535" w:rsidRDefault="00001535" w:rsidP="0000153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1535">
              <w:rPr>
                <w:rFonts w:ascii="Times New Roman" w:hAnsi="Times New Roman" w:cs="Times New Roman"/>
                <w:sz w:val="24"/>
                <w:szCs w:val="24"/>
              </w:rPr>
              <w:t>Quick recovery measures to be offered to the affected persons</w:t>
            </w:r>
          </w:p>
        </w:tc>
      </w:tr>
      <w:tr w:rsidR="00300571" w:rsidTr="00286822">
        <w:trPr>
          <w:trHeight w:val="25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</w:p>
        </w:tc>
        <w:tc>
          <w:tcPr>
            <w:tcW w:w="1418" w:type="dxa"/>
          </w:tcPr>
          <w:p w:rsidR="00300571" w:rsidRDefault="00C946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</w:t>
            </w:r>
          </w:p>
        </w:tc>
        <w:tc>
          <w:tcPr>
            <w:tcW w:w="1533" w:type="dxa"/>
          </w:tcPr>
          <w:p w:rsidR="00300571" w:rsidRDefault="00C946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Springfield</w:t>
            </w:r>
          </w:p>
        </w:tc>
        <w:tc>
          <w:tcPr>
            <w:tcW w:w="1791" w:type="dxa"/>
          </w:tcPr>
          <w:p w:rsidR="00300571" w:rsidRDefault="00C946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Lucky Summer</w:t>
            </w:r>
          </w:p>
        </w:tc>
        <w:tc>
          <w:tcPr>
            <w:tcW w:w="1898" w:type="dxa"/>
          </w:tcPr>
          <w:p w:rsidR="00300571" w:rsidRDefault="00C946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58" w:type="dxa"/>
          </w:tcPr>
          <w:p w:rsidR="00300571" w:rsidRPr="00C9465F" w:rsidRDefault="00C9465F" w:rsidP="00C9465F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465F">
              <w:rPr>
                <w:rFonts w:ascii="Times New Roman" w:hAnsi="Times New Roman" w:cs="Times New Roman"/>
                <w:sz w:val="24"/>
                <w:szCs w:val="24"/>
              </w:rPr>
              <w:t>Hazard mapping</w:t>
            </w:r>
          </w:p>
          <w:p w:rsidR="00C9465F" w:rsidRPr="00C9465F" w:rsidRDefault="00C9465F" w:rsidP="00C9465F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465F">
              <w:rPr>
                <w:rFonts w:ascii="Times New Roman" w:hAnsi="Times New Roman" w:cs="Times New Roman"/>
                <w:sz w:val="24"/>
                <w:szCs w:val="24"/>
              </w:rPr>
              <w:t>Fire sensitization</w:t>
            </w:r>
          </w:p>
          <w:p w:rsidR="00C9465F" w:rsidRDefault="00C946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2" w:type="dxa"/>
          </w:tcPr>
          <w:p w:rsidR="00300571" w:rsidRDefault="00C9465F" w:rsidP="00C9465F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465F">
              <w:rPr>
                <w:rFonts w:ascii="Times New Roman" w:hAnsi="Times New Roman" w:cs="Times New Roman"/>
                <w:sz w:val="24"/>
                <w:szCs w:val="24"/>
              </w:rPr>
              <w:t>Facilitation should be provided</w:t>
            </w:r>
          </w:p>
          <w:p w:rsidR="00C9465F" w:rsidRPr="00C9465F" w:rsidRDefault="00C9465F" w:rsidP="00C9465F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465F">
              <w:rPr>
                <w:rFonts w:ascii="Times New Roman" w:hAnsi="Times New Roman" w:cs="Times New Roman"/>
                <w:sz w:val="24"/>
                <w:szCs w:val="24"/>
              </w:rPr>
              <w:t>Quick recovery measures to be offered to the affected persons</w:t>
            </w:r>
          </w:p>
          <w:p w:rsidR="00C9465F" w:rsidRPr="00C9465F" w:rsidRDefault="00C9465F" w:rsidP="00C9465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571" w:rsidTr="00286822">
        <w:trPr>
          <w:trHeight w:val="258"/>
        </w:trPr>
        <w:tc>
          <w:tcPr>
            <w:tcW w:w="603" w:type="dxa"/>
            <w:vMerge w:val="restart"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 w:val="restart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STAREHE</w:t>
            </w: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141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2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571" w:rsidTr="00286822">
        <w:trPr>
          <w:trHeight w:val="25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141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300571" w:rsidRDefault="00BD525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Community sensitization 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Nyayo</w:t>
            </w:r>
            <w:proofErr w:type="spellEnd"/>
          </w:p>
          <w:p w:rsidR="00300571" w:rsidRDefault="00BD525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Flooding risk assessment</w:t>
            </w:r>
          </w:p>
          <w:p w:rsidR="00300571" w:rsidRDefault="00BD525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Shared weather updates and flood warnings with residents.</w:t>
            </w:r>
          </w:p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2" w:type="dxa"/>
          </w:tcPr>
          <w:p w:rsidR="00300571" w:rsidRDefault="00BD525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Increased public awareness Disaster preparedness</w:t>
            </w:r>
          </w:p>
        </w:tc>
      </w:tr>
      <w:tr w:rsidR="00300571" w:rsidTr="00286822">
        <w:trPr>
          <w:trHeight w:val="25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1418" w:type="dxa"/>
          </w:tcPr>
          <w:p w:rsidR="00300571" w:rsidRDefault="00670D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</w:tcPr>
          <w:p w:rsidR="00300571" w:rsidRDefault="00670D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:rsidR="00300571" w:rsidRDefault="00670D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8" w:type="dxa"/>
          </w:tcPr>
          <w:p w:rsidR="00300571" w:rsidRDefault="00670D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300571" w:rsidRPr="00670DE1" w:rsidRDefault="00670DE1" w:rsidP="00670DE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Hazard </w:t>
            </w:r>
            <w:r w:rsidRPr="00670DE1">
              <w:rPr>
                <w:rFonts w:ascii="Times New Roman" w:hAnsi="Times New Roman" w:cs="Times New Roman"/>
                <w:sz w:val="24"/>
                <w:szCs w:val="24"/>
              </w:rPr>
              <w:t>mapping at</w:t>
            </w:r>
          </w:p>
          <w:p w:rsidR="00670DE1" w:rsidRPr="00670DE1" w:rsidRDefault="00670DE1" w:rsidP="00670DE1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0DE1">
              <w:rPr>
                <w:rFonts w:ascii="Times New Roman" w:hAnsi="Times New Roman" w:cs="Times New Roman"/>
                <w:sz w:val="24"/>
                <w:szCs w:val="24"/>
              </w:rPr>
              <w:t>Ngara</w:t>
            </w:r>
            <w:proofErr w:type="spellEnd"/>
            <w:r w:rsidRPr="00670DE1">
              <w:rPr>
                <w:rFonts w:ascii="Times New Roman" w:hAnsi="Times New Roman" w:cs="Times New Roman"/>
                <w:sz w:val="24"/>
                <w:szCs w:val="24"/>
              </w:rPr>
              <w:t xml:space="preserve"> Market, Fig tree, </w:t>
            </w:r>
            <w:proofErr w:type="spellStart"/>
            <w:r w:rsidRPr="00670DE1">
              <w:rPr>
                <w:rFonts w:ascii="Times New Roman" w:hAnsi="Times New Roman" w:cs="Times New Roman"/>
                <w:sz w:val="24"/>
                <w:szCs w:val="24"/>
              </w:rPr>
              <w:t>karioka</w:t>
            </w:r>
            <w:proofErr w:type="spellEnd"/>
            <w:r w:rsidRPr="00670D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70DE1">
              <w:rPr>
                <w:rFonts w:ascii="Times New Roman" w:hAnsi="Times New Roman" w:cs="Times New Roman"/>
                <w:sz w:val="24"/>
                <w:szCs w:val="24"/>
              </w:rPr>
              <w:t>slum(</w:t>
            </w:r>
            <w:proofErr w:type="gramEnd"/>
            <w:r w:rsidRPr="00670DE1">
              <w:rPr>
                <w:rFonts w:ascii="Times New Roman" w:hAnsi="Times New Roman" w:cs="Times New Roman"/>
                <w:sz w:val="24"/>
                <w:szCs w:val="24"/>
              </w:rPr>
              <w:t xml:space="preserve">Kwa </w:t>
            </w:r>
            <w:proofErr w:type="spellStart"/>
            <w:r w:rsidRPr="00670DE1">
              <w:rPr>
                <w:rFonts w:ascii="Times New Roman" w:hAnsi="Times New Roman" w:cs="Times New Roman"/>
                <w:sz w:val="24"/>
                <w:szCs w:val="24"/>
              </w:rPr>
              <w:t>Mothee</w:t>
            </w:r>
            <w:proofErr w:type="spellEnd"/>
            <w:r w:rsidRPr="00670D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70DE1" w:rsidRPr="00670DE1" w:rsidRDefault="00670DE1" w:rsidP="00670DE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0DE1">
              <w:rPr>
                <w:rFonts w:ascii="Times New Roman" w:hAnsi="Times New Roman" w:cs="Times New Roman"/>
                <w:sz w:val="24"/>
                <w:szCs w:val="24"/>
              </w:rPr>
              <w:t xml:space="preserve">Flood risk assessment at Globe area, Gregory and </w:t>
            </w:r>
            <w:proofErr w:type="spellStart"/>
            <w:r w:rsidRPr="00670DE1">
              <w:rPr>
                <w:rFonts w:ascii="Times New Roman" w:hAnsi="Times New Roman" w:cs="Times New Roman"/>
                <w:sz w:val="24"/>
                <w:szCs w:val="24"/>
              </w:rPr>
              <w:t>Muthurwa</w:t>
            </w:r>
            <w:proofErr w:type="spellEnd"/>
            <w:r w:rsidRPr="00670D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62" w:type="dxa"/>
          </w:tcPr>
          <w:p w:rsidR="00670DE1" w:rsidRPr="00670DE1" w:rsidRDefault="00670DE1" w:rsidP="00670DE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0DE1">
              <w:rPr>
                <w:rFonts w:ascii="Times New Roman" w:hAnsi="Times New Roman" w:cs="Times New Roman"/>
                <w:sz w:val="24"/>
                <w:szCs w:val="24"/>
              </w:rPr>
              <w:t>Enhance public awareness on fire safety, waste management, and flood preparedness.</w:t>
            </w:r>
          </w:p>
          <w:p w:rsidR="00670DE1" w:rsidRPr="00670DE1" w:rsidRDefault="00670DE1" w:rsidP="00670DE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0DE1">
              <w:rPr>
                <w:rFonts w:ascii="Times New Roman" w:hAnsi="Times New Roman" w:cs="Times New Roman"/>
                <w:sz w:val="24"/>
                <w:szCs w:val="24"/>
              </w:rPr>
              <w:t>Collaborate with relevant authorities to monitor and act against illegal structures and unsafe electrical connections.</w:t>
            </w:r>
          </w:p>
          <w:p w:rsidR="00670DE1" w:rsidRPr="00670DE1" w:rsidRDefault="00670DE1" w:rsidP="00670DE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0DE1">
              <w:rPr>
                <w:rFonts w:ascii="Times New Roman" w:hAnsi="Times New Roman" w:cs="Times New Roman"/>
                <w:sz w:val="24"/>
                <w:szCs w:val="24"/>
              </w:rPr>
              <w:t>Work with Nairobi County authorities to clear blocked drainage systems and improve storm water management.</w:t>
            </w:r>
          </w:p>
          <w:p w:rsidR="00670DE1" w:rsidRPr="00670DE1" w:rsidRDefault="00670DE1" w:rsidP="00670DE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0DE1">
              <w:rPr>
                <w:rFonts w:ascii="Times New Roman" w:hAnsi="Times New Roman" w:cs="Times New Roman"/>
                <w:sz w:val="24"/>
                <w:szCs w:val="24"/>
              </w:rPr>
              <w:t xml:space="preserve">Organize fire and flood response </w:t>
            </w:r>
            <w:r w:rsidRPr="00670D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drills to test community readiness.</w:t>
            </w:r>
          </w:p>
          <w:p w:rsidR="00300571" w:rsidRPr="00670DE1" w:rsidRDefault="00670DE1" w:rsidP="00670DE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0DE1">
              <w:rPr>
                <w:rFonts w:ascii="Times New Roman" w:hAnsi="Times New Roman" w:cs="Times New Roman"/>
                <w:sz w:val="24"/>
                <w:szCs w:val="24"/>
              </w:rPr>
              <w:t>Conduct periodic hazard mapping to ensure compliance and monitor improvements.</w:t>
            </w:r>
          </w:p>
        </w:tc>
      </w:tr>
      <w:tr w:rsidR="00300571" w:rsidTr="00286822">
        <w:trPr>
          <w:trHeight w:val="25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</w:p>
        </w:tc>
        <w:tc>
          <w:tcPr>
            <w:tcW w:w="1418" w:type="dxa"/>
          </w:tcPr>
          <w:p w:rsidR="00300571" w:rsidRDefault="00BF1A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1" w:author="Martin" w:date="2025-03-27T10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Flood</w:t>
              </w:r>
            </w:ins>
          </w:p>
        </w:tc>
        <w:tc>
          <w:tcPr>
            <w:tcW w:w="1533" w:type="dxa"/>
          </w:tcPr>
          <w:p w:rsidR="00300571" w:rsidRDefault="00BF1A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ins w:id="2" w:author="Martin" w:date="2025-03-27T10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Kariakoor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Social Hall</w:t>
              </w:r>
            </w:ins>
          </w:p>
        </w:tc>
        <w:tc>
          <w:tcPr>
            <w:tcW w:w="1791" w:type="dxa"/>
          </w:tcPr>
          <w:p w:rsidR="00300571" w:rsidRDefault="00BF1A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3" w:author="Martin" w:date="2025-03-27T10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1898" w:type="dxa"/>
          </w:tcPr>
          <w:p w:rsidR="00300571" w:rsidRDefault="00BF1A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4" w:author="Martin" w:date="2025-03-27T10:24:00Z">
              <w:r>
                <w:rPr>
                  <w:rFonts w:ascii="Times New Roman" w:hAnsi="Times New Roman" w:cs="Times New Roman"/>
                  <w:sz w:val="24"/>
                  <w:szCs w:val="24"/>
                </w:rPr>
                <w:t>-</w:t>
              </w:r>
            </w:ins>
          </w:p>
        </w:tc>
        <w:tc>
          <w:tcPr>
            <w:tcW w:w="2358" w:type="dxa"/>
          </w:tcPr>
          <w:p w:rsidR="00300571" w:rsidRPr="00EC2A21" w:rsidRDefault="00BF1AF6" w:rsidP="00EC2A21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ins w:id="5" w:author="Martin" w:date="2025-03-27T10:24:00Z"/>
                <w:rFonts w:ascii="Times New Roman" w:hAnsi="Times New Roman" w:cs="Times New Roman"/>
                <w:sz w:val="24"/>
                <w:szCs w:val="24"/>
              </w:rPr>
            </w:pPr>
            <w:ins w:id="6" w:author="Martin" w:date="2025-03-27T10:24:00Z">
              <w:r w:rsidRPr="00EC2A21">
                <w:rPr>
                  <w:rFonts w:ascii="Times New Roman" w:hAnsi="Times New Roman" w:cs="Times New Roman"/>
                  <w:sz w:val="24"/>
                  <w:szCs w:val="24"/>
                </w:rPr>
                <w:t>Flood mapping and assessment</w:t>
              </w:r>
            </w:ins>
          </w:p>
          <w:p w:rsidR="00BF1AF6" w:rsidRPr="00EC2A21" w:rsidRDefault="00BF1AF6" w:rsidP="00EC2A21">
            <w:pPr>
              <w:pStyle w:val="ListParagraph"/>
              <w:numPr>
                <w:ilvl w:val="0"/>
                <w:numId w:val="44"/>
              </w:numPr>
              <w:spacing w:before="100" w:beforeAutospacing="1" w:after="0" w:line="273" w:lineRule="auto"/>
              <w:rPr>
                <w:ins w:id="7" w:author="Martin" w:date="2025-03-27T10:24:00Z"/>
                <w:rFonts w:ascii="Times New Roman" w:eastAsia="Arial" w:hAnsi="Times New Roman" w:cs="Times New Roman"/>
                <w:sz w:val="24"/>
                <w:szCs w:val="24"/>
              </w:rPr>
            </w:pPr>
            <w:ins w:id="8" w:author="Martin" w:date="2025-03-27T10:24:00Z">
              <w:r w:rsidRPr="00EC2A21">
                <w:rPr>
                  <w:rFonts w:ascii="Times New Roman" w:eastAsia="Arial" w:hAnsi="Times New Roman" w:cs="Times New Roman"/>
                  <w:sz w:val="24"/>
                  <w:szCs w:val="24"/>
                </w:rPr>
                <w:t>Fire Risk Assessment</w:t>
              </w:r>
            </w:ins>
          </w:p>
          <w:p w:rsidR="00BF1AF6" w:rsidRPr="00EC2A21" w:rsidRDefault="00BF1AF6" w:rsidP="00EC2A21">
            <w:pPr>
              <w:pStyle w:val="ListParagraph"/>
              <w:numPr>
                <w:ilvl w:val="0"/>
                <w:numId w:val="44"/>
              </w:numPr>
              <w:spacing w:before="100" w:beforeAutospacing="1" w:after="0" w:line="273" w:lineRule="auto"/>
              <w:rPr>
                <w:ins w:id="9" w:author="Martin" w:date="2025-03-27T10:24:00Z"/>
                <w:rFonts w:ascii="Arial" w:eastAsia="Times New Roman" w:hAnsi="Arial" w:cs="Arial"/>
              </w:rPr>
            </w:pPr>
            <w:ins w:id="10" w:author="Martin" w:date="2025-03-27T10:24:00Z">
              <w:r w:rsidRPr="00EC2A21">
                <w:rPr>
                  <w:rFonts w:ascii="Times New Roman" w:eastAsia="Arial" w:hAnsi="Times New Roman" w:cs="Times New Roman"/>
                  <w:sz w:val="24"/>
                  <w:szCs w:val="24"/>
                </w:rPr>
                <w:t>Illegal Connections Mapping</w:t>
              </w:r>
            </w:ins>
          </w:p>
          <w:p w:rsidR="00BF1AF6" w:rsidRPr="00EC2A21" w:rsidRDefault="00BF1AF6" w:rsidP="00EC2A21">
            <w:pPr>
              <w:pStyle w:val="ListParagraph"/>
              <w:numPr>
                <w:ilvl w:val="0"/>
                <w:numId w:val="44"/>
              </w:numPr>
              <w:spacing w:before="100" w:beforeAutospacing="1" w:after="0" w:line="273" w:lineRule="auto"/>
              <w:rPr>
                <w:ins w:id="11" w:author="Martin" w:date="2025-03-27T10:24:00Z"/>
                <w:rFonts w:ascii="Times New Roman" w:eastAsia="Times New Roman" w:hAnsi="Times New Roman" w:cs="Times New Roman"/>
                <w:sz w:val="24"/>
                <w:szCs w:val="24"/>
              </w:rPr>
            </w:pPr>
            <w:ins w:id="12" w:author="Martin" w:date="2025-03-27T10:24:00Z">
              <w:r w:rsidRPr="00EC2A21">
                <w:rPr>
                  <w:rFonts w:ascii="Times New Roman" w:eastAsia="Arial" w:hAnsi="Times New Roman" w:cs="Times New Roman"/>
                  <w:sz w:val="24"/>
                  <w:szCs w:val="24"/>
                </w:rPr>
                <w:t xml:space="preserve">Structural assessment and waste management survey in </w:t>
              </w:r>
              <w:proofErr w:type="spellStart"/>
              <w:r w:rsidRPr="00EC2A21">
                <w:rPr>
                  <w:rFonts w:ascii="Times New Roman" w:eastAsia="Arial" w:hAnsi="Times New Roman" w:cs="Times New Roman"/>
                  <w:sz w:val="24"/>
                  <w:szCs w:val="24"/>
                </w:rPr>
                <w:t>Pangani</w:t>
              </w:r>
              <w:proofErr w:type="spellEnd"/>
              <w:r w:rsidRPr="00EC2A21">
                <w:rPr>
                  <w:rFonts w:ascii="Times New Roman" w:eastAsia="Arial" w:hAnsi="Times New Roman" w:cs="Times New Roman"/>
                  <w:sz w:val="24"/>
                  <w:szCs w:val="24"/>
                </w:rPr>
                <w:t xml:space="preserve"> Shopping Centre, </w:t>
              </w:r>
              <w:proofErr w:type="spellStart"/>
              <w:r w:rsidRPr="00EC2A21">
                <w:rPr>
                  <w:rFonts w:ascii="Times New Roman" w:eastAsia="Arial" w:hAnsi="Times New Roman" w:cs="Times New Roman"/>
                  <w:sz w:val="24"/>
                  <w:szCs w:val="24"/>
                </w:rPr>
                <w:t>Juja</w:t>
              </w:r>
              <w:proofErr w:type="spellEnd"/>
              <w:r w:rsidRPr="00EC2A21">
                <w:rPr>
                  <w:rFonts w:ascii="Times New Roman" w:eastAsia="Arial" w:hAnsi="Times New Roman" w:cs="Times New Roman"/>
                  <w:sz w:val="24"/>
                  <w:szCs w:val="24"/>
                </w:rPr>
                <w:t xml:space="preserve"> Road and </w:t>
              </w:r>
              <w:proofErr w:type="spellStart"/>
              <w:r w:rsidRPr="00EC2A21">
                <w:rPr>
                  <w:rFonts w:ascii="Times New Roman" w:eastAsia="Arial" w:hAnsi="Times New Roman" w:cs="Times New Roman"/>
                  <w:sz w:val="24"/>
                  <w:szCs w:val="24"/>
                </w:rPr>
                <w:t>Pangani</w:t>
              </w:r>
              <w:proofErr w:type="spellEnd"/>
              <w:r w:rsidRPr="00EC2A21">
                <w:rPr>
                  <w:rFonts w:ascii="Times New Roman" w:eastAsia="Arial" w:hAnsi="Times New Roman" w:cs="Times New Roman"/>
                  <w:sz w:val="24"/>
                  <w:szCs w:val="24"/>
                </w:rPr>
                <w:t xml:space="preserve"> Estate, </w:t>
              </w:r>
              <w:proofErr w:type="spellStart"/>
              <w:r w:rsidRPr="00EC2A21">
                <w:rPr>
                  <w:rFonts w:ascii="Times New Roman" w:eastAsia="Arial" w:hAnsi="Times New Roman" w:cs="Times New Roman"/>
                  <w:sz w:val="24"/>
                  <w:szCs w:val="24"/>
                </w:rPr>
                <w:t>Muratina</w:t>
              </w:r>
              <w:proofErr w:type="spellEnd"/>
              <w:r w:rsidRPr="00EC2A21">
                <w:rPr>
                  <w:rFonts w:ascii="Times New Roman" w:eastAsia="Arial" w:hAnsi="Times New Roman" w:cs="Times New Roman"/>
                  <w:sz w:val="24"/>
                  <w:szCs w:val="24"/>
                </w:rPr>
                <w:t xml:space="preserve"> road</w:t>
              </w:r>
            </w:ins>
          </w:p>
          <w:p w:rsidR="00BF1AF6" w:rsidRDefault="00BF1A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2" w:type="dxa"/>
          </w:tcPr>
          <w:p w:rsidR="00BF1AF6" w:rsidRPr="00EC2A21" w:rsidRDefault="00BF1AF6" w:rsidP="00EC2A21">
            <w:pPr>
              <w:pStyle w:val="ListParagraph"/>
              <w:numPr>
                <w:ilvl w:val="0"/>
                <w:numId w:val="45"/>
              </w:numPr>
              <w:spacing w:before="100" w:beforeAutospacing="1" w:after="0" w:line="273" w:lineRule="auto"/>
              <w:rPr>
                <w:ins w:id="13" w:author="Martin" w:date="2025-03-27T10:24:00Z"/>
                <w:rFonts w:ascii="Arial" w:eastAsia="Times New Roman" w:hAnsi="Arial" w:cs="Arial"/>
              </w:rPr>
            </w:pPr>
            <w:ins w:id="14" w:author="Martin" w:date="2025-03-27T10:24:00Z">
              <w:r w:rsidRPr="00EC2A21">
                <w:rPr>
                  <w:rFonts w:ascii="Calibri" w:eastAsia="Times New Roman" w:hAnsi="Calibri" w:cs="Calibri"/>
                  <w:bCs/>
                </w:rPr>
                <w:t>Enhance public awareness</w:t>
              </w:r>
              <w:r w:rsidRPr="00EC2A21">
                <w:rPr>
                  <w:rFonts w:ascii="Arial" w:eastAsia="Times New Roman" w:hAnsi="Arial" w:cs="Arial"/>
                </w:rPr>
                <w:t xml:space="preserve"> </w:t>
              </w:r>
            </w:ins>
          </w:p>
          <w:p w:rsidR="00BF1AF6" w:rsidRPr="00EC2A21" w:rsidRDefault="00BF1AF6" w:rsidP="00EC2A21">
            <w:pPr>
              <w:pStyle w:val="ListParagraph"/>
              <w:numPr>
                <w:ilvl w:val="0"/>
                <w:numId w:val="45"/>
              </w:numPr>
              <w:spacing w:before="100" w:beforeAutospacing="1" w:after="0" w:line="273" w:lineRule="auto"/>
              <w:rPr>
                <w:ins w:id="15" w:author="Martin" w:date="2025-03-27T10:24:00Z"/>
                <w:rFonts w:ascii="Arial" w:eastAsia="Times New Roman" w:hAnsi="Arial" w:cs="Arial"/>
              </w:rPr>
            </w:pPr>
            <w:ins w:id="16" w:author="Martin" w:date="2025-03-27T10:24:00Z">
              <w:r w:rsidRPr="00EC2A21">
                <w:rPr>
                  <w:rFonts w:ascii="Calibri" w:eastAsia="Times New Roman" w:hAnsi="Calibri" w:cs="Calibri"/>
                  <w:bCs/>
                </w:rPr>
                <w:t>Improve enforcement of safety regulations</w:t>
              </w:r>
            </w:ins>
          </w:p>
          <w:p w:rsidR="0069203D" w:rsidRPr="00EC2A21" w:rsidRDefault="0069203D" w:rsidP="00EC2A21">
            <w:pPr>
              <w:pStyle w:val="ListParagraph"/>
              <w:numPr>
                <w:ilvl w:val="0"/>
                <w:numId w:val="45"/>
              </w:numPr>
              <w:spacing w:before="100" w:beforeAutospacing="1" w:after="0" w:line="273" w:lineRule="auto"/>
              <w:rPr>
                <w:ins w:id="17" w:author="Martin" w:date="2025-03-27T10:24:00Z"/>
                <w:rFonts w:ascii="Arial" w:eastAsia="Times New Roman" w:hAnsi="Arial" w:cs="Arial"/>
              </w:rPr>
            </w:pPr>
            <w:ins w:id="18" w:author="Martin" w:date="2025-03-27T10:24:00Z">
              <w:r w:rsidRPr="00EC2A21">
                <w:rPr>
                  <w:rFonts w:ascii="Calibri" w:eastAsia="Times New Roman" w:hAnsi="Calibri" w:cs="Calibri"/>
                  <w:bCs/>
                </w:rPr>
                <w:t>Emergency preparedness drills</w:t>
              </w:r>
              <w:r w:rsidRPr="00EC2A21">
                <w:rPr>
                  <w:rFonts w:ascii="Arial" w:eastAsia="Times New Roman" w:hAnsi="Arial" w:cs="Arial"/>
                </w:rPr>
                <w:t xml:space="preserve"> </w:t>
              </w:r>
            </w:ins>
          </w:p>
          <w:p w:rsidR="00300571" w:rsidRPr="00EC2A21" w:rsidRDefault="0069203D" w:rsidP="00EC2A21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19" w:author="Martin" w:date="2025-03-27T10:24:00Z">
              <w:r w:rsidRPr="00EC2A21">
                <w:rPr>
                  <w:rFonts w:ascii="Times New Roman" w:hAnsi="Times New Roman" w:cs="Times New Roman"/>
                  <w:sz w:val="24"/>
                  <w:szCs w:val="24"/>
                </w:rPr>
                <w:t>Drainage systems maintenance</w:t>
              </w:r>
            </w:ins>
          </w:p>
        </w:tc>
      </w:tr>
      <w:tr w:rsidR="00300571" w:rsidTr="00286822">
        <w:trPr>
          <w:trHeight w:val="258"/>
        </w:trPr>
        <w:tc>
          <w:tcPr>
            <w:tcW w:w="603" w:type="dxa"/>
            <w:vMerge w:val="restart"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 w:val="restart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EMBAKASI WEST</w:t>
            </w: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141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62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571" w:rsidTr="00286822">
        <w:trPr>
          <w:trHeight w:val="25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141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300571" w:rsidRDefault="00BD5252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Hazard mapping</w:t>
            </w:r>
          </w:p>
          <w:p w:rsidR="00300571" w:rsidRDefault="00BD5252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Flood hotspots mapping</w:t>
            </w:r>
          </w:p>
          <w:p w:rsidR="00300571" w:rsidRDefault="00BD5252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 assessment</w:t>
            </w:r>
          </w:p>
        </w:tc>
        <w:tc>
          <w:tcPr>
            <w:tcW w:w="2662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571" w:rsidTr="00286822">
        <w:trPr>
          <w:trHeight w:val="25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1418" w:type="dxa"/>
          </w:tcPr>
          <w:p w:rsidR="00300571" w:rsidRDefault="000F1D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</w:t>
            </w:r>
          </w:p>
        </w:tc>
        <w:tc>
          <w:tcPr>
            <w:tcW w:w="1533" w:type="dxa"/>
          </w:tcPr>
          <w:p w:rsidR="00300571" w:rsidRDefault="000F1D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Kwa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Maji</w:t>
            </w:r>
            <w:proofErr w:type="spellEnd"/>
          </w:p>
        </w:tc>
        <w:tc>
          <w:tcPr>
            <w:tcW w:w="1791" w:type="dxa"/>
          </w:tcPr>
          <w:p w:rsidR="00300571" w:rsidRDefault="000F1D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Mowlem</w:t>
            </w:r>
          </w:p>
        </w:tc>
        <w:tc>
          <w:tcPr>
            <w:tcW w:w="1898" w:type="dxa"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300571" w:rsidRPr="000F1D72" w:rsidRDefault="000F1D72" w:rsidP="000F1D7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1D72">
              <w:rPr>
                <w:rFonts w:ascii="Times New Roman" w:hAnsi="Times New Roman" w:cs="Times New Roman"/>
                <w:sz w:val="24"/>
                <w:szCs w:val="24"/>
              </w:rPr>
              <w:t>Hazard mapping</w:t>
            </w:r>
          </w:p>
          <w:p w:rsidR="000F1D72" w:rsidRPr="000F1D72" w:rsidRDefault="000F1D72" w:rsidP="000F1D7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1D72">
              <w:rPr>
                <w:rFonts w:ascii="Times New Roman" w:hAnsi="Times New Roman" w:cs="Times New Roman"/>
                <w:sz w:val="24"/>
                <w:szCs w:val="24"/>
              </w:rPr>
              <w:t>Safety sensitization to LPG vendors</w:t>
            </w:r>
          </w:p>
        </w:tc>
        <w:tc>
          <w:tcPr>
            <w:tcW w:w="2662" w:type="dxa"/>
          </w:tcPr>
          <w:p w:rsidR="00300571" w:rsidRPr="000F1D72" w:rsidRDefault="000F1D72" w:rsidP="000F1D7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1D72">
              <w:rPr>
                <w:rFonts w:ascii="Times New Roman" w:hAnsi="Times New Roman" w:cs="Times New Roman"/>
                <w:sz w:val="24"/>
                <w:szCs w:val="24"/>
              </w:rPr>
              <w:t>Enhance safety sensitization</w:t>
            </w:r>
          </w:p>
        </w:tc>
      </w:tr>
      <w:tr w:rsidR="00300571" w:rsidTr="00286822">
        <w:trPr>
          <w:trHeight w:val="258"/>
        </w:trPr>
        <w:tc>
          <w:tcPr>
            <w:tcW w:w="603" w:type="dxa"/>
            <w:vMerge/>
          </w:tcPr>
          <w:p w:rsidR="00300571" w:rsidRDefault="00300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300571" w:rsidRDefault="003005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:rsidR="00300571" w:rsidRDefault="00BD52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</w:p>
        </w:tc>
        <w:tc>
          <w:tcPr>
            <w:tcW w:w="1418" w:type="dxa"/>
          </w:tcPr>
          <w:p w:rsidR="00300571" w:rsidRDefault="00EC2A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3" w:type="dxa"/>
          </w:tcPr>
          <w:p w:rsidR="00300571" w:rsidRDefault="00EC2A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1" w:type="dxa"/>
          </w:tcPr>
          <w:p w:rsidR="00300571" w:rsidRDefault="00EC2A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8" w:type="dxa"/>
          </w:tcPr>
          <w:p w:rsidR="00300571" w:rsidRDefault="00EC2A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8" w:type="dxa"/>
          </w:tcPr>
          <w:p w:rsidR="00300571" w:rsidRPr="00EC2A21" w:rsidRDefault="00EC2A21" w:rsidP="00EC2A21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2A21">
              <w:rPr>
                <w:rFonts w:ascii="Times New Roman" w:hAnsi="Times New Roman" w:cs="Times New Roman"/>
                <w:sz w:val="24"/>
                <w:szCs w:val="24"/>
              </w:rPr>
              <w:t>Hazard mapping</w:t>
            </w:r>
          </w:p>
          <w:p w:rsidR="00EC2A21" w:rsidRPr="00EC2A21" w:rsidRDefault="00EC2A21" w:rsidP="00EC2A21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2A21">
              <w:rPr>
                <w:rFonts w:ascii="Times New Roman" w:hAnsi="Times New Roman" w:cs="Times New Roman"/>
                <w:sz w:val="24"/>
                <w:szCs w:val="24"/>
              </w:rPr>
              <w:t>Safety sensitization to LPG vendors</w:t>
            </w:r>
          </w:p>
        </w:tc>
        <w:tc>
          <w:tcPr>
            <w:tcW w:w="2662" w:type="dxa"/>
          </w:tcPr>
          <w:p w:rsidR="00300571" w:rsidRPr="00EC2A21" w:rsidRDefault="00EC2A21" w:rsidP="00EC2A21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2A21">
              <w:rPr>
                <w:rFonts w:ascii="Times New Roman" w:hAnsi="Times New Roman" w:cs="Times New Roman"/>
                <w:sz w:val="24"/>
                <w:szCs w:val="24"/>
              </w:rPr>
              <w:t>Facilitation for movement around the sub county should be provided.</w:t>
            </w:r>
          </w:p>
        </w:tc>
      </w:tr>
    </w:tbl>
    <w:p w:rsidR="00300571" w:rsidRDefault="00300571"/>
    <w:sectPr w:rsidR="00300571">
      <w:headerReference w:type="default" r:id="rId8"/>
      <w:footerReference w:type="default" r:id="rId9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EBD" w:rsidRDefault="00760EBD">
      <w:pPr>
        <w:spacing w:line="240" w:lineRule="auto"/>
      </w:pPr>
      <w:r>
        <w:separator/>
      </w:r>
    </w:p>
  </w:endnote>
  <w:endnote w:type="continuationSeparator" w:id="0">
    <w:p w:rsidR="00760EBD" w:rsidRDefault="00760EBD">
      <w:pPr>
        <w:spacing w:line="240" w:lineRule="auto"/>
      </w:pPr>
      <w:r>
        <w:continuationSeparator/>
      </w:r>
    </w:p>
  </w:endnote>
  <w:endnote w:type="continuationNotice" w:id="1">
    <w:p w:rsidR="00760EBD" w:rsidRDefault="00760E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65F" w:rsidRDefault="00C946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EBD" w:rsidRDefault="00760EBD">
      <w:pPr>
        <w:spacing w:after="0"/>
      </w:pPr>
      <w:r>
        <w:separator/>
      </w:r>
    </w:p>
  </w:footnote>
  <w:footnote w:type="continuationSeparator" w:id="0">
    <w:p w:rsidR="00760EBD" w:rsidRDefault="00760EBD">
      <w:pPr>
        <w:spacing w:after="0"/>
      </w:pPr>
      <w:r>
        <w:continuationSeparator/>
      </w:r>
    </w:p>
  </w:footnote>
  <w:footnote w:type="continuationNotice" w:id="1">
    <w:p w:rsidR="00760EBD" w:rsidRDefault="00760E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65F" w:rsidRDefault="00C946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AE90209"/>
    <w:multiLevelType w:val="singleLevel"/>
    <w:tmpl w:val="CAE90209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0A83F73"/>
    <w:multiLevelType w:val="singleLevel"/>
    <w:tmpl w:val="D0A83F73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EFB0C1D"/>
    <w:multiLevelType w:val="singleLevel"/>
    <w:tmpl w:val="DEFB0C1D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E8120C6"/>
    <w:multiLevelType w:val="singleLevel"/>
    <w:tmpl w:val="FE8120C6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1B3686D"/>
    <w:multiLevelType w:val="hybridMultilevel"/>
    <w:tmpl w:val="C76ACE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B04E5"/>
    <w:multiLevelType w:val="multilevel"/>
    <w:tmpl w:val="0DAB04E5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55591"/>
    <w:multiLevelType w:val="multilevel"/>
    <w:tmpl w:val="0DD55591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85F9B"/>
    <w:multiLevelType w:val="hybridMultilevel"/>
    <w:tmpl w:val="FDD0A708"/>
    <w:lvl w:ilvl="0" w:tplc="D0A83F73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C33EF"/>
    <w:multiLevelType w:val="hybridMultilevel"/>
    <w:tmpl w:val="2DEE47AE"/>
    <w:lvl w:ilvl="0" w:tplc="D0A83F73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A525E"/>
    <w:multiLevelType w:val="multilevel"/>
    <w:tmpl w:val="141A525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07841"/>
    <w:multiLevelType w:val="hybridMultilevel"/>
    <w:tmpl w:val="2F7621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42C61"/>
    <w:multiLevelType w:val="hybridMultilevel"/>
    <w:tmpl w:val="93025D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930E4"/>
    <w:multiLevelType w:val="multilevel"/>
    <w:tmpl w:val="1F2930E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C42D76"/>
    <w:multiLevelType w:val="hybridMultilevel"/>
    <w:tmpl w:val="6BE469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C7D2E"/>
    <w:multiLevelType w:val="singleLevel"/>
    <w:tmpl w:val="241C7D2E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26CC2C4F"/>
    <w:multiLevelType w:val="hybridMultilevel"/>
    <w:tmpl w:val="12E66906"/>
    <w:lvl w:ilvl="0" w:tplc="7EC4414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2BC70"/>
    <w:multiLevelType w:val="singleLevel"/>
    <w:tmpl w:val="28A2BC70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2EFC2800"/>
    <w:multiLevelType w:val="hybridMultilevel"/>
    <w:tmpl w:val="6F6E5E62"/>
    <w:lvl w:ilvl="0" w:tplc="7EC4414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E50DC"/>
    <w:multiLevelType w:val="hybridMultilevel"/>
    <w:tmpl w:val="86E6A404"/>
    <w:lvl w:ilvl="0" w:tplc="D0A83F73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140799"/>
    <w:multiLevelType w:val="hybridMultilevel"/>
    <w:tmpl w:val="4B94C2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7449E"/>
    <w:multiLevelType w:val="multilevel"/>
    <w:tmpl w:val="3677449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D1504"/>
    <w:multiLevelType w:val="multilevel"/>
    <w:tmpl w:val="37FD150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967601"/>
    <w:multiLevelType w:val="hybridMultilevel"/>
    <w:tmpl w:val="FA10C12E"/>
    <w:lvl w:ilvl="0" w:tplc="D0A83F73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154C93"/>
    <w:multiLevelType w:val="hybridMultilevel"/>
    <w:tmpl w:val="D62E58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916B4A"/>
    <w:multiLevelType w:val="hybridMultilevel"/>
    <w:tmpl w:val="416AD5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A44F4B"/>
    <w:multiLevelType w:val="hybridMultilevel"/>
    <w:tmpl w:val="68BC4DBC"/>
    <w:lvl w:ilvl="0" w:tplc="D0A83F73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1C1215"/>
    <w:multiLevelType w:val="hybridMultilevel"/>
    <w:tmpl w:val="B2304E32"/>
    <w:lvl w:ilvl="0" w:tplc="7EC4414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C152E"/>
    <w:multiLevelType w:val="hybridMultilevel"/>
    <w:tmpl w:val="645A2EE2"/>
    <w:lvl w:ilvl="0" w:tplc="D0A83F73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5D024D"/>
    <w:multiLevelType w:val="hybridMultilevel"/>
    <w:tmpl w:val="D03284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64190F"/>
    <w:multiLevelType w:val="hybridMultilevel"/>
    <w:tmpl w:val="319A5D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7B1B8F"/>
    <w:multiLevelType w:val="hybridMultilevel"/>
    <w:tmpl w:val="85162E66"/>
    <w:lvl w:ilvl="0" w:tplc="D0A83F73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E80A92"/>
    <w:multiLevelType w:val="multilevel"/>
    <w:tmpl w:val="42E80A9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391B9C"/>
    <w:multiLevelType w:val="hybridMultilevel"/>
    <w:tmpl w:val="B902F2D4"/>
    <w:lvl w:ilvl="0" w:tplc="D0A83F73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35387F"/>
    <w:multiLevelType w:val="hybridMultilevel"/>
    <w:tmpl w:val="40767462"/>
    <w:lvl w:ilvl="0" w:tplc="7EC4414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592AE2"/>
    <w:multiLevelType w:val="multilevel"/>
    <w:tmpl w:val="49592AE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F91A9E"/>
    <w:multiLevelType w:val="hybridMultilevel"/>
    <w:tmpl w:val="AD422BE2"/>
    <w:lvl w:ilvl="0" w:tplc="7EC4414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EA17F3"/>
    <w:multiLevelType w:val="hybridMultilevel"/>
    <w:tmpl w:val="0BD40F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CC778E"/>
    <w:multiLevelType w:val="hybridMultilevel"/>
    <w:tmpl w:val="B6B021F0"/>
    <w:lvl w:ilvl="0" w:tplc="D0A83F73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7D71E1"/>
    <w:multiLevelType w:val="hybridMultilevel"/>
    <w:tmpl w:val="281AF0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83050F"/>
    <w:multiLevelType w:val="hybridMultilevel"/>
    <w:tmpl w:val="A3EC2090"/>
    <w:lvl w:ilvl="0" w:tplc="7EC4414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D71739"/>
    <w:multiLevelType w:val="hybridMultilevel"/>
    <w:tmpl w:val="4DFA06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AB1D1E"/>
    <w:multiLevelType w:val="multilevel"/>
    <w:tmpl w:val="5AAB1D1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1A48E2"/>
    <w:multiLevelType w:val="hybridMultilevel"/>
    <w:tmpl w:val="94DC4D08"/>
    <w:lvl w:ilvl="0" w:tplc="D0A83F73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C16E48"/>
    <w:multiLevelType w:val="hybridMultilevel"/>
    <w:tmpl w:val="FFB4400C"/>
    <w:lvl w:ilvl="0" w:tplc="D0A83F73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F2422C"/>
    <w:multiLevelType w:val="multilevel"/>
    <w:tmpl w:val="6CF2422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5E4A9A"/>
    <w:multiLevelType w:val="multilevel"/>
    <w:tmpl w:val="6E5E4A9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420CC0"/>
    <w:multiLevelType w:val="hybridMultilevel"/>
    <w:tmpl w:val="B55874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F76C11"/>
    <w:multiLevelType w:val="hybridMultilevel"/>
    <w:tmpl w:val="D1CAD7E8"/>
    <w:lvl w:ilvl="0" w:tplc="7EC4414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2010B5"/>
    <w:multiLevelType w:val="multilevel"/>
    <w:tmpl w:val="722010B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2711CBD"/>
    <w:multiLevelType w:val="multilevel"/>
    <w:tmpl w:val="72711CB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D42BB7"/>
    <w:multiLevelType w:val="hybridMultilevel"/>
    <w:tmpl w:val="7382A04C"/>
    <w:lvl w:ilvl="0" w:tplc="D0A83F73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C65015"/>
    <w:multiLevelType w:val="hybridMultilevel"/>
    <w:tmpl w:val="0BB80840"/>
    <w:lvl w:ilvl="0" w:tplc="D0A83F73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E4661C"/>
    <w:multiLevelType w:val="multilevel"/>
    <w:tmpl w:val="76E4661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6F01FB5"/>
    <w:multiLevelType w:val="hybridMultilevel"/>
    <w:tmpl w:val="47E693A6"/>
    <w:lvl w:ilvl="0" w:tplc="7EC4414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873598"/>
    <w:multiLevelType w:val="multilevel"/>
    <w:tmpl w:val="7787359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8A63CB4"/>
    <w:multiLevelType w:val="multilevel"/>
    <w:tmpl w:val="78A63CB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C44141"/>
    <w:multiLevelType w:val="singleLevel"/>
    <w:tmpl w:val="7EC44141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48"/>
  </w:num>
  <w:num w:numId="2">
    <w:abstractNumId w:val="21"/>
  </w:num>
  <w:num w:numId="3">
    <w:abstractNumId w:val="20"/>
  </w:num>
  <w:num w:numId="4">
    <w:abstractNumId w:val="1"/>
  </w:num>
  <w:num w:numId="5">
    <w:abstractNumId w:val="55"/>
  </w:num>
  <w:num w:numId="6">
    <w:abstractNumId w:val="34"/>
  </w:num>
  <w:num w:numId="7">
    <w:abstractNumId w:val="6"/>
  </w:num>
  <w:num w:numId="8">
    <w:abstractNumId w:val="12"/>
  </w:num>
  <w:num w:numId="9">
    <w:abstractNumId w:val="0"/>
  </w:num>
  <w:num w:numId="10">
    <w:abstractNumId w:val="52"/>
  </w:num>
  <w:num w:numId="11">
    <w:abstractNumId w:val="45"/>
  </w:num>
  <w:num w:numId="12">
    <w:abstractNumId w:val="49"/>
  </w:num>
  <w:num w:numId="13">
    <w:abstractNumId w:val="14"/>
  </w:num>
  <w:num w:numId="14">
    <w:abstractNumId w:val="3"/>
  </w:num>
  <w:num w:numId="15">
    <w:abstractNumId w:val="2"/>
  </w:num>
  <w:num w:numId="16">
    <w:abstractNumId w:val="16"/>
  </w:num>
  <w:num w:numId="17">
    <w:abstractNumId w:val="5"/>
  </w:num>
  <w:num w:numId="18">
    <w:abstractNumId w:val="44"/>
  </w:num>
  <w:num w:numId="19">
    <w:abstractNumId w:val="9"/>
  </w:num>
  <w:num w:numId="20">
    <w:abstractNumId w:val="41"/>
  </w:num>
  <w:num w:numId="21">
    <w:abstractNumId w:val="54"/>
  </w:num>
  <w:num w:numId="22">
    <w:abstractNumId w:val="31"/>
  </w:num>
  <w:num w:numId="23">
    <w:abstractNumId w:val="56"/>
  </w:num>
  <w:num w:numId="24">
    <w:abstractNumId w:val="17"/>
  </w:num>
  <w:num w:numId="25">
    <w:abstractNumId w:val="26"/>
  </w:num>
  <w:num w:numId="26">
    <w:abstractNumId w:val="15"/>
  </w:num>
  <w:num w:numId="27">
    <w:abstractNumId w:val="33"/>
  </w:num>
  <w:num w:numId="28">
    <w:abstractNumId w:val="53"/>
  </w:num>
  <w:num w:numId="29">
    <w:abstractNumId w:val="35"/>
  </w:num>
  <w:num w:numId="30">
    <w:abstractNumId w:val="28"/>
  </w:num>
  <w:num w:numId="31">
    <w:abstractNumId w:val="39"/>
  </w:num>
  <w:num w:numId="32">
    <w:abstractNumId w:val="47"/>
  </w:num>
  <w:num w:numId="33">
    <w:abstractNumId w:val="13"/>
  </w:num>
  <w:num w:numId="34">
    <w:abstractNumId w:val="43"/>
  </w:num>
  <w:num w:numId="35">
    <w:abstractNumId w:val="8"/>
  </w:num>
  <w:num w:numId="36">
    <w:abstractNumId w:val="51"/>
  </w:num>
  <w:num w:numId="37">
    <w:abstractNumId w:val="30"/>
  </w:num>
  <w:num w:numId="38">
    <w:abstractNumId w:val="22"/>
  </w:num>
  <w:num w:numId="39">
    <w:abstractNumId w:val="40"/>
  </w:num>
  <w:num w:numId="40">
    <w:abstractNumId w:val="19"/>
  </w:num>
  <w:num w:numId="41">
    <w:abstractNumId w:val="27"/>
  </w:num>
  <w:num w:numId="42">
    <w:abstractNumId w:val="29"/>
  </w:num>
  <w:num w:numId="43">
    <w:abstractNumId w:val="46"/>
  </w:num>
  <w:num w:numId="44">
    <w:abstractNumId w:val="50"/>
  </w:num>
  <w:num w:numId="45">
    <w:abstractNumId w:val="32"/>
  </w:num>
  <w:num w:numId="46">
    <w:abstractNumId w:val="36"/>
  </w:num>
  <w:num w:numId="47">
    <w:abstractNumId w:val="42"/>
  </w:num>
  <w:num w:numId="48">
    <w:abstractNumId w:val="7"/>
  </w:num>
  <w:num w:numId="49">
    <w:abstractNumId w:val="18"/>
  </w:num>
  <w:num w:numId="50">
    <w:abstractNumId w:val="38"/>
  </w:num>
  <w:num w:numId="51">
    <w:abstractNumId w:val="24"/>
  </w:num>
  <w:num w:numId="52">
    <w:abstractNumId w:val="25"/>
  </w:num>
  <w:num w:numId="53">
    <w:abstractNumId w:val="4"/>
  </w:num>
  <w:num w:numId="54">
    <w:abstractNumId w:val="23"/>
  </w:num>
  <w:num w:numId="55">
    <w:abstractNumId w:val="10"/>
  </w:num>
  <w:num w:numId="56">
    <w:abstractNumId w:val="11"/>
  </w:num>
  <w:num w:numId="57">
    <w:abstractNumId w:val="3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AA0"/>
    <w:rsid w:val="00001535"/>
    <w:rsid w:val="00043E8D"/>
    <w:rsid w:val="000700CF"/>
    <w:rsid w:val="000C1B0A"/>
    <w:rsid w:val="000F1D72"/>
    <w:rsid w:val="000F4777"/>
    <w:rsid w:val="00112439"/>
    <w:rsid w:val="00120A22"/>
    <w:rsid w:val="0015784A"/>
    <w:rsid w:val="00184872"/>
    <w:rsid w:val="00193875"/>
    <w:rsid w:val="001A4A7A"/>
    <w:rsid w:val="00204809"/>
    <w:rsid w:val="002117E1"/>
    <w:rsid w:val="002118D3"/>
    <w:rsid w:val="002360B7"/>
    <w:rsid w:val="00270CA6"/>
    <w:rsid w:val="00286822"/>
    <w:rsid w:val="00295408"/>
    <w:rsid w:val="002C7B08"/>
    <w:rsid w:val="002E3A1E"/>
    <w:rsid w:val="00300571"/>
    <w:rsid w:val="00333DB8"/>
    <w:rsid w:val="00396F26"/>
    <w:rsid w:val="003B5052"/>
    <w:rsid w:val="003C4F7F"/>
    <w:rsid w:val="003C5D87"/>
    <w:rsid w:val="00463E68"/>
    <w:rsid w:val="00465F12"/>
    <w:rsid w:val="004746D6"/>
    <w:rsid w:val="004B2762"/>
    <w:rsid w:val="004D2E65"/>
    <w:rsid w:val="004E1BBA"/>
    <w:rsid w:val="00543C40"/>
    <w:rsid w:val="005B4590"/>
    <w:rsid w:val="005D0DAB"/>
    <w:rsid w:val="005E1221"/>
    <w:rsid w:val="00641D40"/>
    <w:rsid w:val="00656A14"/>
    <w:rsid w:val="00661557"/>
    <w:rsid w:val="00670DE1"/>
    <w:rsid w:val="00672E2B"/>
    <w:rsid w:val="0069203D"/>
    <w:rsid w:val="006B5876"/>
    <w:rsid w:val="006D4F1C"/>
    <w:rsid w:val="007355F1"/>
    <w:rsid w:val="00760EBD"/>
    <w:rsid w:val="00783654"/>
    <w:rsid w:val="007A282B"/>
    <w:rsid w:val="007D63CA"/>
    <w:rsid w:val="007E10EE"/>
    <w:rsid w:val="007F621D"/>
    <w:rsid w:val="00852B69"/>
    <w:rsid w:val="00864219"/>
    <w:rsid w:val="008718C9"/>
    <w:rsid w:val="0089111F"/>
    <w:rsid w:val="008A3454"/>
    <w:rsid w:val="008F4CC3"/>
    <w:rsid w:val="00914478"/>
    <w:rsid w:val="009246C0"/>
    <w:rsid w:val="00945967"/>
    <w:rsid w:val="00994D88"/>
    <w:rsid w:val="00997802"/>
    <w:rsid w:val="009F7AAC"/>
    <w:rsid w:val="00A03AA0"/>
    <w:rsid w:val="00A21BA8"/>
    <w:rsid w:val="00A40CF4"/>
    <w:rsid w:val="00AF6DB2"/>
    <w:rsid w:val="00B25F07"/>
    <w:rsid w:val="00B3622D"/>
    <w:rsid w:val="00B60327"/>
    <w:rsid w:val="00B907EE"/>
    <w:rsid w:val="00B92160"/>
    <w:rsid w:val="00BD5252"/>
    <w:rsid w:val="00BF1AF6"/>
    <w:rsid w:val="00C263D8"/>
    <w:rsid w:val="00C9465F"/>
    <w:rsid w:val="00C96BD9"/>
    <w:rsid w:val="00CC0405"/>
    <w:rsid w:val="00CC1830"/>
    <w:rsid w:val="00CD2F30"/>
    <w:rsid w:val="00CE7574"/>
    <w:rsid w:val="00D2575E"/>
    <w:rsid w:val="00D84AC0"/>
    <w:rsid w:val="00DA2D41"/>
    <w:rsid w:val="00DB3110"/>
    <w:rsid w:val="00DE1C69"/>
    <w:rsid w:val="00E15B38"/>
    <w:rsid w:val="00EC2A21"/>
    <w:rsid w:val="00F06878"/>
    <w:rsid w:val="00F069AA"/>
    <w:rsid w:val="00F26181"/>
    <w:rsid w:val="00F54E46"/>
    <w:rsid w:val="00F64C5F"/>
    <w:rsid w:val="00F97BDE"/>
    <w:rsid w:val="00FF0934"/>
    <w:rsid w:val="00FF544D"/>
    <w:rsid w:val="08606942"/>
    <w:rsid w:val="17E6208C"/>
    <w:rsid w:val="36DE5C94"/>
    <w:rsid w:val="3C612C74"/>
    <w:rsid w:val="6FD847B1"/>
    <w:rsid w:val="7589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3F2A"/>
  <w15:docId w15:val="{CBA49761-7706-4E88-B3C9-83998716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03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92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03D"/>
    <w:rPr>
      <w:sz w:val="22"/>
      <w:szCs w:val="22"/>
    </w:rPr>
  </w:style>
  <w:style w:type="paragraph" w:styleId="Revision">
    <w:name w:val="Revision"/>
    <w:hidden/>
    <w:uiPriority w:val="99"/>
    <w:semiHidden/>
    <w:rsid w:val="0069203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F7DF4-7934-4386-9323-F87DD0F71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11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DRR</dc:creator>
  <cp:keywords/>
  <cp:lastModifiedBy>Martin</cp:lastModifiedBy>
  <cp:revision>9</cp:revision>
  <dcterms:created xsi:type="dcterms:W3CDTF">2025-03-25T10:15:00Z</dcterms:created>
  <dcterms:modified xsi:type="dcterms:W3CDTF">2025-03-31T19:25:00Z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8AE3DC7EF9E74122834D53D359869FEA_12</vt:lpwstr>
  </property>
  <property fmtid="{D5CDD505-2E9C-101B-9397-08002B2CF9AE}" pid="4" name="_DocHome">
    <vt:i4>561263884</vt:i4>
  </property>
</Properties>
</file>